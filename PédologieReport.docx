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28207" w14:textId="16DDD2C5" w:rsidR="009F527C" w:rsidRDefault="009F527C" w:rsidP="000B74A5">
      <w:pPr>
        <w:pStyle w:val="Sansinterligne"/>
        <w:rPr>
          <w:color w:val="AEAAAA" w:themeColor="background2" w:themeShade="BF"/>
          <w:u w:val="single"/>
          <w:lang w:val="fr-BE"/>
        </w:rPr>
      </w:pPr>
      <w:r>
        <w:rPr>
          <w:color w:val="AEAAAA" w:themeColor="background2" w:themeShade="BF"/>
          <w:u w:val="single"/>
          <w:lang w:val="fr-BE"/>
        </w:rPr>
        <w:t xml:space="preserve">NOTES </w:t>
      </w:r>
      <w:r w:rsidR="00BB2F50">
        <w:rPr>
          <w:color w:val="AEAAAA" w:themeColor="background2" w:themeShade="BF"/>
          <w:u w:val="single"/>
          <w:lang w:val="fr-BE"/>
        </w:rPr>
        <w:t>EN VRAC</w:t>
      </w:r>
    </w:p>
    <w:p w14:paraId="3AB22A33" w14:textId="1EB1EBA0" w:rsidR="000B74A5" w:rsidRPr="001939CD" w:rsidRDefault="000B74A5" w:rsidP="000B74A5">
      <w:pPr>
        <w:pStyle w:val="Sansinterligne"/>
        <w:rPr>
          <w:color w:val="AEAAAA" w:themeColor="background2" w:themeShade="BF"/>
          <w:u w:val="single"/>
          <w:lang w:val="fr-BE"/>
        </w:rPr>
      </w:pPr>
      <w:r w:rsidRPr="001939CD">
        <w:rPr>
          <w:color w:val="AEAAAA" w:themeColor="background2" w:themeShade="BF"/>
          <w:u w:val="single"/>
          <w:lang w:val="fr-BE"/>
        </w:rPr>
        <w:t>Notes</w:t>
      </w:r>
    </w:p>
    <w:p w14:paraId="71BB2118" w14:textId="70B10EB0" w:rsidR="000B74A5" w:rsidRPr="00F022D4" w:rsidRDefault="005107E7" w:rsidP="000B74A5">
      <w:pPr>
        <w:pStyle w:val="Sansinterligne"/>
        <w:rPr>
          <w:color w:val="AEAAAA" w:themeColor="background2" w:themeShade="BF"/>
          <w:u w:val="single"/>
          <w:lang w:val="fr-FR"/>
        </w:rPr>
      </w:pPr>
      <w:r>
        <w:rPr>
          <w:color w:val="AEAAAA" w:themeColor="background2" w:themeShade="BF"/>
          <w:u w:val="single"/>
          <w:lang w:val="fr-FR"/>
        </w:rPr>
        <w:t xml:space="preserve">- </w:t>
      </w:r>
      <w:r w:rsidR="00F022D4" w:rsidRPr="00F022D4">
        <w:rPr>
          <w:color w:val="AEAAAA" w:themeColor="background2" w:themeShade="BF"/>
          <w:u w:val="single"/>
          <w:lang w:val="fr-FR"/>
        </w:rPr>
        <w:t>Faire H2 avant H1! Pour être sûr qu’on ait</w:t>
      </w:r>
      <w:r w:rsidR="00F022D4">
        <w:rPr>
          <w:color w:val="AEAAAA" w:themeColor="background2" w:themeShade="BF"/>
          <w:u w:val="single"/>
          <w:lang w:val="fr-FR"/>
        </w:rPr>
        <w:t xml:space="preserve"> bien une autocorrélation entre point</w:t>
      </w:r>
      <w:r w:rsidR="004215C7">
        <w:rPr>
          <w:color w:val="AEAAAA" w:themeColor="background2" w:themeShade="BF"/>
          <w:u w:val="single"/>
          <w:lang w:val="fr-FR"/>
        </w:rPr>
        <w:t xml:space="preserve"> voisin</w:t>
      </w:r>
    </w:p>
    <w:p w14:paraId="58D756D9" w14:textId="3AC0881C" w:rsidR="005B4AA0" w:rsidRDefault="005B4AA0" w:rsidP="000B74A5">
      <w:pPr>
        <w:pStyle w:val="Sansinterligne"/>
        <w:rPr>
          <w:color w:val="AEAAAA" w:themeColor="background2" w:themeShade="BF"/>
          <w:u w:val="single"/>
          <w:lang w:val="fr-FR"/>
        </w:rPr>
      </w:pPr>
      <w:r>
        <w:rPr>
          <w:color w:val="AEAAAA" w:themeColor="background2" w:themeShade="BF"/>
          <w:u w:val="single"/>
          <w:lang w:val="fr-FR"/>
        </w:rPr>
        <w:t>- remplacer H1 par H3 : un moyen pour avoir du signal, parce que vu la taille de nos placettes on risque de ne rien voir au niveau biomasse.</w:t>
      </w:r>
    </w:p>
    <w:p w14:paraId="7343D9C9" w14:textId="5CCD56F5" w:rsidR="005107E7" w:rsidRPr="00F022D4" w:rsidRDefault="005107E7" w:rsidP="000B74A5">
      <w:pPr>
        <w:pStyle w:val="Sansinterligne"/>
        <w:rPr>
          <w:color w:val="AEAAAA" w:themeColor="background2" w:themeShade="BF"/>
          <w:u w:val="single"/>
          <w:lang w:val="fr-FR"/>
        </w:rPr>
      </w:pPr>
      <w:r>
        <w:rPr>
          <w:color w:val="AEAAAA" w:themeColor="background2" w:themeShade="BF"/>
          <w:u w:val="single"/>
          <w:lang w:val="fr-FR"/>
        </w:rPr>
        <w:t>- pour interaction sans effet principal : potentiellement des biais, demander à Marie Pierre Etienne !</w:t>
      </w:r>
    </w:p>
    <w:p w14:paraId="45981CB4" w14:textId="534BED3D" w:rsidR="00A11E46" w:rsidRPr="001939CD" w:rsidRDefault="00A11E46" w:rsidP="000B74A5">
      <w:pPr>
        <w:pStyle w:val="Sansinterligne"/>
        <w:rPr>
          <w:color w:val="AEAAAA" w:themeColor="background2" w:themeShade="BF"/>
          <w:u w:val="single"/>
          <w:lang w:val="en-GB"/>
        </w:rPr>
      </w:pPr>
      <w:r>
        <w:rPr>
          <w:color w:val="AEAAAA" w:themeColor="background2" w:themeShade="BF"/>
          <w:u w:val="single"/>
          <w:lang w:val="fr-FR"/>
        </w:rPr>
        <w:tab/>
      </w:r>
      <w:r w:rsidRPr="001939CD">
        <w:rPr>
          <w:color w:val="AEAAAA" w:themeColor="background2" w:themeShade="BF"/>
          <w:u w:val="single"/>
          <w:lang w:val="en-GB"/>
        </w:rPr>
        <w:t>- décorrélation ?</w:t>
      </w:r>
    </w:p>
    <w:p w14:paraId="19B41C05" w14:textId="0A4BC7F2" w:rsidR="00461BE9" w:rsidRDefault="00461BE9" w:rsidP="00461BE9">
      <w:pPr>
        <w:pStyle w:val="Sansinterligne"/>
        <w:rPr>
          <w:rFonts w:ascii="Calibri" w:eastAsia="Calibri" w:hAnsi="Calibri" w:cs="Calibri"/>
          <w:color w:val="AEAAAA" w:themeColor="background2" w:themeShade="BF"/>
          <w:lang w:val="en-GB"/>
        </w:rPr>
      </w:pPr>
    </w:p>
    <w:p w14:paraId="4A75D95D" w14:textId="2F72F07B" w:rsidR="00461BE9" w:rsidRPr="00461BE9" w:rsidRDefault="00461BE9">
      <w:pPr>
        <w:pStyle w:val="Sansinterligne"/>
        <w:rPr>
          <w:rFonts w:ascii="Calibri" w:eastAsia="Calibri" w:hAnsi="Calibri" w:cs="Calibri"/>
          <w:i/>
          <w:iCs/>
          <w:color w:val="AEAAAA" w:themeColor="background2" w:themeShade="BF"/>
          <w:lang w:val="en-GB"/>
          <w:rPrChange w:id="0" w:author="emilie sanvito" w:date="2023-11-02T12:36:00Z">
            <w:rPr>
              <w:rFonts w:ascii="Calibri" w:eastAsia="Calibri" w:hAnsi="Calibri" w:cs="Calibri"/>
              <w:color w:val="AEAAAA" w:themeColor="background2" w:themeShade="BF"/>
              <w:lang w:val="en-GB"/>
            </w:rPr>
          </w:rPrChange>
        </w:rPr>
        <w:pPrChange w:id="1" w:author="emilie sanvito" w:date="2023-11-02T12:36:00Z">
          <w:pPr>
            <w:pStyle w:val="Sansinterligne"/>
            <w:numPr>
              <w:numId w:val="4"/>
            </w:numPr>
            <w:ind w:left="360" w:hanging="360"/>
          </w:pPr>
        </w:pPrChange>
      </w:pPr>
      <w:r>
        <w:rPr>
          <w:rFonts w:ascii="Calibri" w:eastAsia="Calibri" w:hAnsi="Calibri" w:cs="Calibri"/>
          <w:i/>
          <w:iCs/>
          <w:color w:val="AEAAAA" w:themeColor="background2" w:themeShade="BF"/>
          <w:lang w:val="en-GB"/>
        </w:rPr>
        <w:t>We might be interested in whether the constraint lies in t</w:t>
      </w:r>
      <w:r w:rsidR="007272DA">
        <w:rPr>
          <w:rFonts w:ascii="Calibri" w:eastAsia="Calibri" w:hAnsi="Calibri" w:cs="Calibri"/>
          <w:i/>
          <w:iCs/>
          <w:color w:val="AEAAAA" w:themeColor="background2" w:themeShade="BF"/>
          <w:lang w:val="en-GB"/>
        </w:rPr>
        <w:t>he change from texture to texture or not?</w:t>
      </w:r>
    </w:p>
    <w:p w14:paraId="6831D07E" w14:textId="77777777" w:rsidR="009E08A7" w:rsidRPr="00061CE5" w:rsidRDefault="009E08A7" w:rsidP="009E08A7">
      <w:pPr>
        <w:pStyle w:val="Sansinterligne"/>
        <w:rPr>
          <w:color w:val="AEAAAA" w:themeColor="background2" w:themeShade="BF"/>
          <w:lang w:val="en-GB"/>
          <w:rPrChange w:id="2" w:author="Clément Thion" w:date="2023-11-02T13:09:00Z">
            <w:rPr>
              <w:lang w:val="en-GB"/>
            </w:rPr>
          </w:rPrChange>
        </w:rPr>
      </w:pPr>
    </w:p>
    <w:p w14:paraId="15F4A4E7" w14:textId="0FD22752" w:rsidR="009E08A7" w:rsidRPr="003E157F" w:rsidRDefault="009E08A7" w:rsidP="009E08A7">
      <w:pPr>
        <w:pStyle w:val="Sansinterligne"/>
        <w:rPr>
          <w:color w:val="AEAAAA" w:themeColor="background2" w:themeShade="BF"/>
          <w:lang w:val="fr-FR"/>
          <w:rPrChange w:id="3" w:author="emilie sanvito" w:date="2023-11-05T14:52:00Z">
            <w:rPr>
              <w:lang w:val="fr-FR"/>
            </w:rPr>
          </w:rPrChange>
        </w:rPr>
      </w:pPr>
      <w:r w:rsidRPr="003E157F">
        <w:rPr>
          <w:color w:val="AEAAAA" w:themeColor="background2" w:themeShade="BF"/>
          <w:lang w:val="fr-FR"/>
          <w:rPrChange w:id="4" w:author="Clément Thion" w:date="2023-11-02T12:34:00Z">
            <w:rPr>
              <w:lang w:val="en-GB"/>
            </w:rPr>
          </w:rPrChange>
        </w:rPr>
        <w:t>En guyane pour les</w:t>
      </w:r>
      <w:r w:rsidRPr="00BB2F50">
        <w:rPr>
          <w:color w:val="AEAAAA" w:themeColor="background2" w:themeShade="BF"/>
          <w:lang w:val="fr-FR"/>
        </w:rPr>
        <w:t xml:space="preserve"> terres très argileuses, on peut retrouver </w:t>
      </w:r>
      <w:r w:rsidR="00590058" w:rsidRPr="003E157F">
        <w:rPr>
          <w:color w:val="AEAAAA" w:themeColor="background2" w:themeShade="BF"/>
          <w:lang w:val="fr-FR"/>
        </w:rPr>
        <w:t>des microstructures</w:t>
      </w:r>
      <w:r w:rsidRPr="003E157F">
        <w:rPr>
          <w:color w:val="AEAAAA" w:themeColor="background2" w:themeShade="BF"/>
          <w:lang w:val="fr-FR"/>
          <w:rPrChange w:id="5" w:author="emilie sanvito" w:date="2023-11-05T14:52:00Z">
            <w:rPr>
              <w:lang w:val="fr-FR"/>
            </w:rPr>
          </w:rPrChange>
        </w:rPr>
        <w:t xml:space="preserve"> au sein de agrégats, ce qui assure quand même une bonne porosité malgré la finesse de la texture. On ne sait pas comment les racines réponde à ces microstructures mais on peut supposer que ce soit moins </w:t>
      </w:r>
      <w:r w:rsidR="00687C9B" w:rsidRPr="003E157F">
        <w:rPr>
          <w:color w:val="AEAAAA" w:themeColor="background2" w:themeShade="BF"/>
          <w:lang w:val="fr-FR"/>
        </w:rPr>
        <w:t>contraignant</w:t>
      </w:r>
      <w:r w:rsidRPr="003E157F">
        <w:rPr>
          <w:color w:val="AEAAAA" w:themeColor="background2" w:themeShade="BF"/>
          <w:lang w:val="fr-FR"/>
          <w:rPrChange w:id="6" w:author="emilie sanvito" w:date="2023-11-05T14:52:00Z">
            <w:rPr>
              <w:lang w:val="fr-FR"/>
            </w:rPr>
          </w:rPrChange>
        </w:rPr>
        <w:t xml:space="preserve">. </w:t>
      </w:r>
    </w:p>
    <w:p w14:paraId="45997319" w14:textId="12CD2F36" w:rsidR="002E7897" w:rsidRPr="003E157F" w:rsidRDefault="002E7897" w:rsidP="009E08A7">
      <w:pPr>
        <w:pStyle w:val="Sansinterligne"/>
        <w:rPr>
          <w:color w:val="AEAAAA" w:themeColor="background2" w:themeShade="BF"/>
          <w:lang w:val="fr-FR"/>
          <w:rPrChange w:id="7" w:author="emilie sanvito" w:date="2023-11-05T14:52:00Z">
            <w:rPr>
              <w:lang w:val="fr-FR"/>
            </w:rPr>
          </w:rPrChange>
        </w:rPr>
      </w:pPr>
      <w:r w:rsidRPr="003E157F">
        <w:rPr>
          <w:color w:val="AEAAAA" w:themeColor="background2" w:themeShade="BF"/>
          <w:lang w:val="fr-FR"/>
          <w:rPrChange w:id="8" w:author="emilie sanvito" w:date="2023-11-05T14:52:00Z">
            <w:rPr>
              <w:lang w:val="fr-FR"/>
            </w:rPr>
          </w:rPrChange>
        </w:rPr>
        <w:t>Nous ce qui nous intéresse c’est le passage de sable à limon</w:t>
      </w:r>
      <w:r w:rsidR="00EB54B1" w:rsidRPr="003E157F">
        <w:rPr>
          <w:color w:val="AEAAAA" w:themeColor="background2" w:themeShade="BF"/>
          <w:lang w:val="fr-FR"/>
          <w:rPrChange w:id="9" w:author="emilie sanvito" w:date="2023-11-05T14:52:00Z">
            <w:rPr>
              <w:lang w:val="fr-FR"/>
            </w:rPr>
          </w:rPrChange>
        </w:rPr>
        <w:t>.</w:t>
      </w:r>
      <w:r w:rsidR="001A4495" w:rsidRPr="003E157F">
        <w:rPr>
          <w:color w:val="AEAAAA" w:themeColor="background2" w:themeShade="BF"/>
          <w:lang w:val="fr-FR"/>
          <w:rPrChange w:id="10" w:author="emilie sanvito" w:date="2023-11-05T14:52:00Z">
            <w:rPr>
              <w:lang w:val="fr-FR"/>
            </w:rPr>
          </w:rPrChange>
        </w:rPr>
        <w:t xml:space="preserve"> Dans les limons il y aurait moins cette microstructuration</w:t>
      </w:r>
    </w:p>
    <w:p w14:paraId="0DE12575" w14:textId="7997C309" w:rsidR="00C94A24" w:rsidRPr="003E157F" w:rsidRDefault="00C94A24" w:rsidP="009E08A7">
      <w:pPr>
        <w:pStyle w:val="Sansinterligne"/>
        <w:rPr>
          <w:color w:val="AEAAAA" w:themeColor="background2" w:themeShade="BF"/>
          <w:lang w:val="fr-FR"/>
          <w:rPrChange w:id="11" w:author="emilie sanvito" w:date="2023-11-05T14:52:00Z">
            <w:rPr>
              <w:lang w:val="fr-FR"/>
            </w:rPr>
          </w:rPrChange>
        </w:rPr>
      </w:pPr>
      <w:r w:rsidRPr="003E157F">
        <w:rPr>
          <w:color w:val="AEAAAA" w:themeColor="background2" w:themeShade="BF"/>
          <w:lang w:val="fr-FR"/>
          <w:rPrChange w:id="12" w:author="emilie sanvito" w:date="2023-11-05T14:52:00Z">
            <w:rPr>
              <w:lang w:val="fr-FR"/>
            </w:rPr>
          </w:rPrChange>
        </w:rPr>
        <w:t xml:space="preserve">La fosse 4 pourrait presque </w:t>
      </w:r>
      <w:r w:rsidR="00E80958" w:rsidRPr="003E157F">
        <w:rPr>
          <w:color w:val="AEAAAA" w:themeColor="background2" w:themeShade="BF"/>
          <w:lang w:val="fr-FR"/>
          <w:rPrChange w:id="13" w:author="emilie sanvito" w:date="2023-11-05T14:52:00Z">
            <w:rPr>
              <w:lang w:val="fr-FR"/>
            </w:rPr>
          </w:rPrChange>
        </w:rPr>
        <w:t>nous servir de fosse témoin par rapport à l’effet du limon</w:t>
      </w:r>
      <w:r w:rsidR="0028791A" w:rsidRPr="003E157F">
        <w:rPr>
          <w:color w:val="AEAAAA" w:themeColor="background2" w:themeShade="BF"/>
          <w:lang w:val="fr-FR"/>
          <w:rPrChange w:id="14" w:author="emilie sanvito" w:date="2023-11-05T14:52:00Z">
            <w:rPr>
              <w:lang w:val="fr-FR"/>
            </w:rPr>
          </w:rPrChange>
        </w:rPr>
        <w:t> : on pourrait la retirer des donnée pour l’annalyse de base, et peut être l’ajouter ensuite pour comparaison</w:t>
      </w:r>
    </w:p>
    <w:p w14:paraId="11C37CFD" w14:textId="233B471A" w:rsidR="00D30C20" w:rsidRDefault="00C61D1C">
      <w:pPr>
        <w:pStyle w:val="Sansinterligne"/>
        <w:rPr>
          <w:color w:val="AEAAAA" w:themeColor="background2" w:themeShade="BF"/>
          <w:lang w:val="fr-FR"/>
        </w:rPr>
      </w:pPr>
      <w:r w:rsidRPr="003E157F">
        <w:rPr>
          <w:color w:val="AEAAAA" w:themeColor="background2" w:themeShade="BF"/>
          <w:lang w:val="fr-FR"/>
          <w:rPrChange w:id="15" w:author="emilie sanvito" w:date="2023-11-05T14:52:00Z">
            <w:rPr>
              <w:lang w:val="fr-FR"/>
            </w:rPr>
          </w:rPrChange>
        </w:rPr>
        <w:t>package ade4, dudi.mix</w:t>
      </w:r>
      <w:r w:rsidR="00990492" w:rsidRPr="003E157F">
        <w:rPr>
          <w:color w:val="AEAAAA" w:themeColor="background2" w:themeShade="BF"/>
          <w:lang w:val="fr-FR"/>
          <w:rPrChange w:id="16" w:author="emilie sanvito" w:date="2023-11-05T14:52:00Z">
            <w:rPr>
              <w:lang w:val="fr-FR"/>
            </w:rPr>
          </w:rPrChange>
        </w:rPr>
        <w:t xml:space="preserve">  permet de mélanger des variables quali et quanti</w:t>
      </w:r>
      <w:r w:rsidR="0028791A" w:rsidRPr="003E157F">
        <w:rPr>
          <w:color w:val="AEAAAA" w:themeColor="background2" w:themeShade="BF"/>
          <w:lang w:val="fr-FR"/>
          <w:rPrChange w:id="17" w:author="emilie sanvito" w:date="2023-11-05T14:52:00Z">
            <w:rPr>
              <w:lang w:val="fr-FR"/>
            </w:rPr>
          </w:rPrChange>
        </w:rPr>
        <w:t xml:space="preserve"> -&gt; pourrait servir pour l’analyse de corrélation avec le mica</w:t>
      </w:r>
    </w:p>
    <w:p w14:paraId="3288A906" w14:textId="77777777" w:rsidR="000F6DFE" w:rsidRDefault="000F6DFE">
      <w:pPr>
        <w:pStyle w:val="Sansinterligne"/>
        <w:rPr>
          <w:color w:val="AEAAAA" w:themeColor="background2" w:themeShade="BF"/>
          <w:lang w:val="fr-FR"/>
        </w:rPr>
      </w:pPr>
    </w:p>
    <w:p w14:paraId="2244E680" w14:textId="03C8570B" w:rsidR="000F6DFE" w:rsidRPr="000F6DFE" w:rsidRDefault="000F6DFE">
      <w:pPr>
        <w:pStyle w:val="Sansinterligne"/>
        <w:rPr>
          <w:color w:val="AEAAAA" w:themeColor="background2" w:themeShade="BF"/>
          <w:lang w:val="en-GB"/>
          <w:rPrChange w:id="18" w:author="Clément Thion" w:date="2023-11-05T14:52:00Z">
            <w:rPr>
              <w:color w:val="AEAAAA" w:themeColor="background2" w:themeShade="BF"/>
              <w:lang w:val="fr-FR"/>
            </w:rPr>
          </w:rPrChange>
        </w:rPr>
      </w:pPr>
      <w:r w:rsidRPr="000F6DFE">
        <w:rPr>
          <w:color w:val="AEAAAA" w:themeColor="background2" w:themeShade="BF"/>
          <w:lang w:val="en-GB"/>
          <w:rPrChange w:id="19" w:author="Clément Thion" w:date="2023-11-05T14:52:00Z">
            <w:rPr>
              <w:color w:val="AEAAAA" w:themeColor="background2" w:themeShade="BF"/>
              <w:lang w:val="fr-FR"/>
            </w:rPr>
          </w:rPrChange>
        </w:rPr>
        <w:t xml:space="preserve">Question GIACOMO : </w:t>
      </w:r>
    </w:p>
    <w:p w14:paraId="1F1308B5" w14:textId="1D8539E3" w:rsidR="000F6DFE" w:rsidRDefault="000F6DFE">
      <w:pPr>
        <w:pStyle w:val="Sansinterligne"/>
        <w:rPr>
          <w:color w:val="AEAAAA" w:themeColor="background2" w:themeShade="BF"/>
          <w:lang w:val="en-GB"/>
        </w:rPr>
      </w:pPr>
      <w:r w:rsidRPr="000F6DFE">
        <w:rPr>
          <w:color w:val="AEAAAA" w:themeColor="background2" w:themeShade="BF"/>
          <w:lang w:val="en-GB"/>
          <w:rPrChange w:id="20" w:author="Clément Thion" w:date="2023-11-05T14:52:00Z">
            <w:rPr>
              <w:color w:val="AEAAAA" w:themeColor="background2" w:themeShade="BF"/>
              <w:lang w:val="fr-FR"/>
            </w:rPr>
          </w:rPrChange>
        </w:rPr>
        <w:t xml:space="preserve">– </w:t>
      </w:r>
      <w:r w:rsidR="00DB6344" w:rsidRPr="00DB6344">
        <w:rPr>
          <w:color w:val="AEAAAA" w:themeColor="background2" w:themeShade="BF"/>
          <w:lang w:val="en-GB"/>
        </w:rPr>
        <w:t>interesting</w:t>
      </w:r>
      <w:r w:rsidRPr="000F6DFE">
        <w:rPr>
          <w:color w:val="AEAAAA" w:themeColor="background2" w:themeShade="BF"/>
          <w:lang w:val="en-GB"/>
          <w:rPrChange w:id="21" w:author="Clément Thion" w:date="2023-11-05T14:52:00Z">
            <w:rPr>
              <w:color w:val="AEAAAA" w:themeColor="background2" w:themeShade="BF"/>
              <w:lang w:val="fr-FR"/>
            </w:rPr>
          </w:rPrChange>
        </w:rPr>
        <w:t xml:space="preserve"> species for ou</w:t>
      </w:r>
      <w:r>
        <w:rPr>
          <w:color w:val="AEAAAA" w:themeColor="background2" w:themeShade="BF"/>
          <w:lang w:val="en-GB"/>
        </w:rPr>
        <w:t>r study ? With root strategy well know ?</w:t>
      </w:r>
    </w:p>
    <w:p w14:paraId="782A0994" w14:textId="13358A75" w:rsidR="001939CD" w:rsidRDefault="001939CD">
      <w:pPr>
        <w:pStyle w:val="Sansinterligne"/>
        <w:rPr>
          <w:color w:val="AEAAAA" w:themeColor="background2" w:themeShade="BF"/>
          <w:lang w:val="en-GB"/>
        </w:rPr>
      </w:pPr>
      <w:r>
        <w:rPr>
          <w:color w:val="AEAAAA" w:themeColor="background2" w:themeShade="BF"/>
          <w:lang w:val="en-GB"/>
        </w:rPr>
        <w:tab/>
        <w:t>Do CCA</w:t>
      </w:r>
      <w:r w:rsidR="005116B1">
        <w:rPr>
          <w:color w:val="AEAAAA" w:themeColor="background2" w:themeShade="BF"/>
          <w:lang w:val="en-GB"/>
        </w:rPr>
        <w:t xml:space="preserve"> or something else</w:t>
      </w:r>
    </w:p>
    <w:p w14:paraId="1B63ACE0" w14:textId="77777777" w:rsidR="002C67E7" w:rsidRDefault="002C67E7">
      <w:pPr>
        <w:pStyle w:val="Sansinterligne"/>
        <w:rPr>
          <w:color w:val="AEAAAA" w:themeColor="background2" w:themeShade="BF"/>
          <w:lang w:val="en-GB"/>
        </w:rPr>
      </w:pPr>
    </w:p>
    <w:p w14:paraId="13CD5F67" w14:textId="77777777" w:rsidR="00C469FE" w:rsidRDefault="00C469FE">
      <w:pPr>
        <w:pStyle w:val="Sansinterligne"/>
        <w:rPr>
          <w:color w:val="AEAAAA" w:themeColor="background2" w:themeShade="BF"/>
          <w:lang w:val="en-GB"/>
        </w:rPr>
      </w:pPr>
    </w:p>
    <w:p w14:paraId="53F6D7A0" w14:textId="77777777" w:rsidR="00C469FE" w:rsidRDefault="00C469FE">
      <w:pPr>
        <w:pStyle w:val="Sansinterligne"/>
        <w:rPr>
          <w:color w:val="AEAAAA" w:themeColor="background2" w:themeShade="BF"/>
          <w:lang w:val="en-GB"/>
        </w:rPr>
      </w:pPr>
    </w:p>
    <w:p w14:paraId="38546CC0" w14:textId="77777777" w:rsidR="00C469FE" w:rsidRDefault="00C469FE">
      <w:pPr>
        <w:pStyle w:val="Sansinterligne"/>
        <w:rPr>
          <w:color w:val="AEAAAA" w:themeColor="background2" w:themeShade="BF"/>
          <w:lang w:val="en-GB"/>
        </w:rPr>
      </w:pPr>
    </w:p>
    <w:p w14:paraId="23C463C0" w14:textId="77777777" w:rsidR="00C469FE" w:rsidRDefault="00C469FE">
      <w:pPr>
        <w:pStyle w:val="Sansinterligne"/>
        <w:rPr>
          <w:color w:val="AEAAAA" w:themeColor="background2" w:themeShade="BF"/>
          <w:lang w:val="en-GB"/>
        </w:rPr>
      </w:pPr>
    </w:p>
    <w:p w14:paraId="0DABF723" w14:textId="77777777" w:rsidR="00C469FE" w:rsidRDefault="00C469FE">
      <w:pPr>
        <w:pStyle w:val="Sansinterligne"/>
        <w:rPr>
          <w:color w:val="AEAAAA" w:themeColor="background2" w:themeShade="BF"/>
          <w:lang w:val="en-GB"/>
        </w:rPr>
      </w:pPr>
    </w:p>
    <w:p w14:paraId="2890BD5F" w14:textId="09BEF838" w:rsidR="00C469FE" w:rsidRDefault="00C469FE">
      <w:pPr>
        <w:pStyle w:val="Sansinterligne"/>
        <w:rPr>
          <w:color w:val="AEAAAA" w:themeColor="background2" w:themeShade="BF"/>
          <w:lang w:val="en-GB"/>
        </w:rPr>
      </w:pPr>
    </w:p>
    <w:p w14:paraId="77D6C017" w14:textId="6F47E493" w:rsidR="00C469FE" w:rsidRDefault="00595FAA">
      <w:pPr>
        <w:pStyle w:val="Sansinterligne"/>
        <w:rPr>
          <w:ins w:id="22" w:author="Clément Thion" w:date="2023-11-05T14:52:00Z"/>
          <w:color w:val="AEAAAA" w:themeColor="background2" w:themeShade="BF"/>
          <w:lang w:val="en-GB"/>
        </w:rPr>
      </w:pPr>
      <w:r>
        <w:rPr>
          <w:noProof/>
        </w:rPr>
        <w:lastRenderedPageBreak/>
        <w:drawing>
          <wp:inline distT="0" distB="0" distL="0" distR="0" wp14:anchorId="3DEEB6A3" wp14:editId="010B3C74">
            <wp:extent cx="4348627" cy="5313535"/>
            <wp:effectExtent l="0" t="6033" r="7938" b="0"/>
            <wp:docPr id="1084210510" name="Image 108421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10510" name=""/>
                    <pic:cNvPicPr/>
                  </pic:nvPicPr>
                  <pic:blipFill rotWithShape="1">
                    <a:blip r:embed="rId8"/>
                    <a:srcRect l="-8203" t="15819" r="1970" b="24226"/>
                    <a:stretch/>
                  </pic:blipFill>
                  <pic:spPr bwMode="auto">
                    <a:xfrm rot="16200000">
                      <a:off x="0" y="0"/>
                      <a:ext cx="4348997" cy="5313987"/>
                    </a:xfrm>
                    <a:prstGeom prst="rect">
                      <a:avLst/>
                    </a:prstGeom>
                    <a:ln>
                      <a:noFill/>
                    </a:ln>
                    <a:extLst>
                      <a:ext uri="{53640926-AAD7-44D8-BBD7-CCE9431645EC}">
                        <a14:shadowObscured xmlns:a14="http://schemas.microsoft.com/office/drawing/2010/main"/>
                      </a:ext>
                    </a:extLst>
                  </pic:spPr>
                </pic:pic>
              </a:graphicData>
            </a:graphic>
          </wp:inline>
        </w:drawing>
      </w:r>
    </w:p>
    <w:p w14:paraId="4CF5F9DC" w14:textId="3127D4C8" w:rsidR="007F0B63" w:rsidRPr="003C233E" w:rsidRDefault="0054602C" w:rsidP="0042484A">
      <w:pPr>
        <w:pStyle w:val="Titre1"/>
        <w:numPr>
          <w:ilvl w:val="0"/>
          <w:numId w:val="17"/>
        </w:numPr>
        <w:rPr>
          <w:lang w:val="en-GB"/>
          <w:rPrChange w:id="23" w:author="emilie sanvito" w:date="2023-11-05T14:52:00Z">
            <w:rPr>
              <w:lang w:val="fr-FR"/>
            </w:rPr>
          </w:rPrChange>
        </w:rPr>
      </w:pPr>
      <w:r w:rsidRPr="003C233E">
        <w:rPr>
          <w:lang w:val="en-GB"/>
          <w:rPrChange w:id="24" w:author="emilie sanvito" w:date="2023-11-05T14:52:00Z">
            <w:rPr>
              <w:lang w:val="fr-FR"/>
            </w:rPr>
          </w:rPrChange>
        </w:rPr>
        <w:t>Introduction</w:t>
      </w:r>
    </w:p>
    <w:p w14:paraId="0D3B841C" w14:textId="383AB0B9" w:rsidR="00F56B2F" w:rsidRPr="003C233E" w:rsidRDefault="00F56B2F" w:rsidP="00E217B7">
      <w:pPr>
        <w:pStyle w:val="Sansinterligne"/>
        <w:rPr>
          <w:ins w:id="25" w:author="emilie sanvito" w:date="2023-10-19T17:01:00Z"/>
          <w:lang w:val="en-GB"/>
          <w:rPrChange w:id="26" w:author="emilie sanvito" w:date="2023-11-05T14:52:00Z">
            <w:rPr>
              <w:ins w:id="27" w:author="emilie sanvito" w:date="2023-10-19T17:01:00Z"/>
              <w:lang w:val="fr-FR"/>
            </w:rPr>
          </w:rPrChange>
        </w:rPr>
      </w:pPr>
    </w:p>
    <w:p w14:paraId="252EB8E3" w14:textId="2AC623A0" w:rsidR="001B2D62" w:rsidRPr="001B2D62" w:rsidRDefault="007405B9" w:rsidP="09B9D985">
      <w:r>
        <w:rPr>
          <w:lang w:val="en-GB"/>
        </w:rPr>
        <w:t xml:space="preserve">In the field of tropical ecology, a big part is understanding the way </w:t>
      </w:r>
      <w:r w:rsidR="000A3FE2">
        <w:rPr>
          <w:lang w:val="en-GB"/>
        </w:rPr>
        <w:t xml:space="preserve">tropical forest communities </w:t>
      </w:r>
      <w:r w:rsidR="00DA0790">
        <w:rPr>
          <w:lang w:val="en-GB"/>
        </w:rPr>
        <w:t>are structure</w:t>
      </w:r>
      <w:r w:rsidR="00AE4932">
        <w:rPr>
          <w:lang w:val="en-GB"/>
        </w:rPr>
        <w:t xml:space="preserve">d, and what environmental factors influence </w:t>
      </w:r>
      <w:r w:rsidR="009B6549">
        <w:rPr>
          <w:lang w:val="en-GB"/>
        </w:rPr>
        <w:t>their dynamics</w:t>
      </w:r>
      <w:r w:rsidR="09B9D985" w:rsidRPr="09B9D985">
        <w:rPr>
          <w:lang w:val="en-GB"/>
        </w:rPr>
        <w:t>.</w:t>
      </w:r>
      <w:r w:rsidR="009A78A7">
        <w:rPr>
          <w:lang w:val="en-GB"/>
        </w:rPr>
        <w:t xml:space="preserve"> There i</w:t>
      </w:r>
      <w:r w:rsidR="00880DEF">
        <w:rPr>
          <w:lang w:val="en-GB"/>
        </w:rPr>
        <w:t>s quite some information about what</w:t>
      </w:r>
      <w:r w:rsidR="003B5A64">
        <w:rPr>
          <w:lang w:val="en-GB"/>
        </w:rPr>
        <w:t xml:space="preserve"> and how certain</w:t>
      </w:r>
      <w:r w:rsidR="00880DEF">
        <w:rPr>
          <w:lang w:val="en-GB"/>
        </w:rPr>
        <w:t xml:space="preserve"> factor</w:t>
      </w:r>
      <w:r w:rsidR="003B5A64">
        <w:rPr>
          <w:lang w:val="en-GB"/>
        </w:rPr>
        <w:t xml:space="preserve">s </w:t>
      </w:r>
      <w:r w:rsidR="004C4FAE">
        <w:rPr>
          <w:lang w:val="en-GB"/>
        </w:rPr>
        <w:t>influence the structuring and dynamics of the community</w:t>
      </w:r>
      <w:r w:rsidR="003B5A64">
        <w:rPr>
          <w:lang w:val="en-GB"/>
        </w:rPr>
        <w:t xml:space="preserve"> through modification of aboveground parts of trees (</w:t>
      </w:r>
      <w:r w:rsidR="003B5A64" w:rsidRPr="003B5A64">
        <w:rPr>
          <w:highlight w:val="yellow"/>
          <w:lang w:val="en-GB"/>
        </w:rPr>
        <w:t>sources!)</w:t>
      </w:r>
      <w:r w:rsidR="003B5A64">
        <w:rPr>
          <w:lang w:val="en-GB"/>
        </w:rPr>
        <w:t xml:space="preserve">. </w:t>
      </w:r>
      <w:r w:rsidR="09B9D985" w:rsidRPr="09B9D985">
        <w:rPr>
          <w:lang w:val="en-GB"/>
        </w:rPr>
        <w:t>However,</w:t>
      </w:r>
      <w:r w:rsidR="000E4A9F">
        <w:rPr>
          <w:lang w:val="en-GB"/>
        </w:rPr>
        <w:t xml:space="preserve"> the belowground part of the tree has often been neglected</w:t>
      </w:r>
      <w:r w:rsidR="00D06EBB">
        <w:rPr>
          <w:lang w:val="en-GB"/>
        </w:rPr>
        <w:t>,</w:t>
      </w:r>
      <w:r w:rsidR="09B9D985" w:rsidRPr="09B9D985">
        <w:rPr>
          <w:lang w:val="en-GB"/>
        </w:rPr>
        <w:t xml:space="preserve"> with only a recent</w:t>
      </w:r>
      <w:r w:rsidR="00591090">
        <w:rPr>
          <w:lang w:val="en-GB"/>
        </w:rPr>
        <w:t xml:space="preserve"> increase in information </w:t>
      </w:r>
      <w:r w:rsidR="00773942">
        <w:rPr>
          <w:lang w:val="en-GB"/>
        </w:rPr>
        <w:t xml:space="preserve">regarding the </w:t>
      </w:r>
      <w:r w:rsidR="006222DC">
        <w:rPr>
          <w:lang w:val="en-GB"/>
        </w:rPr>
        <w:t>role</w:t>
      </w:r>
      <w:r w:rsidR="00773942">
        <w:rPr>
          <w:lang w:val="en-GB"/>
        </w:rPr>
        <w:t xml:space="preserve"> of roots on ecosystem processes</w:t>
      </w:r>
      <w:del w:id="28" w:author="emilie sanvito" w:date="2023-11-08T20:05:00Z">
        <w:r w:rsidR="00773942" w:rsidDel="00641CC0">
          <w:rPr>
            <w:lang w:val="en-GB"/>
          </w:rPr>
          <w:delText xml:space="preserve"> </w:delText>
        </w:r>
        <w:r w:rsidR="00773942" w:rsidDel="00641CC0">
          <w:rPr>
            <w:lang w:val="en-GB"/>
          </w:rPr>
          <w:fldChar w:fldCharType="begin"/>
        </w:r>
        <w:r w:rsidR="00773942" w:rsidDel="00641CC0">
          <w:rPr>
            <w:lang w:val="en-GB"/>
          </w:rPr>
          <w:delInstrText xml:space="preserve"> ADDIN ZOTERO_ITEM CSL_CITATION {"citationID":"BkVkuP6F","properties":{"formattedCitation":"(Bardgett et al., 2014)","plainCitation":"(Bardgett et al., 2014)","noteIndex":0},"citationItems":[{"id":283,"uris":["http://zotero.org/groups/5202845/items/234MCQUA"],"itemData":{"id":283,"type":"article-journal","container-title":"Trends in Ecology &amp; Evolution","DOI":"10.1016/j.tree.2014.10.006","ISSN":"01695347","issue":"12","journalAbbreviation":"Trends in Ecology &amp; Evolution","language":"en","page":"692-699","source":"DOI.org (Crossref)","title":"Going underground: root traits as drivers of ecosystem processes","title-short":"Going underground","volume":"29","author":[{"family":"Bardgett","given":"Richard D."},{"family":"Mommer","given":"Liesje"},{"family":"De Vries","given":"Franciska T."}],"issued":{"date-parts":[["2014",12]]}}}],"schema":"https://github.com/citation-style-language/schema/raw/master/csl-citation.json"} </w:delInstrText>
        </w:r>
        <w:r w:rsidR="00773942" w:rsidDel="00641CC0">
          <w:rPr>
            <w:lang w:val="en-GB"/>
          </w:rPr>
          <w:fldChar w:fldCharType="separate"/>
        </w:r>
        <w:r w:rsidR="00773942" w:rsidRPr="00773942" w:rsidDel="00641CC0">
          <w:rPr>
            <w:rFonts w:ascii="Calibri" w:hAnsi="Calibri" w:cs="Calibri"/>
          </w:rPr>
          <w:delText>(Bardgett et al., 2014)</w:delText>
        </w:r>
        <w:r w:rsidR="00773942" w:rsidDel="00641CC0">
          <w:rPr>
            <w:lang w:val="en-GB"/>
          </w:rPr>
          <w:fldChar w:fldCharType="end"/>
        </w:r>
      </w:del>
      <w:r w:rsidR="000E4A9F">
        <w:rPr>
          <w:lang w:val="en-GB"/>
        </w:rPr>
        <w:t xml:space="preserve">. </w:t>
      </w:r>
      <w:del w:id="29" w:author="emilie sanvito" w:date="2023-11-08T20:05:00Z">
        <w:r w:rsidR="4D6BD692" w:rsidRPr="09B9D985" w:rsidDel="09B9D985">
          <w:rPr>
            <w:highlight w:val="yellow"/>
            <w:lang w:val="en-GB"/>
          </w:rPr>
          <w:delText>probably also other sources can be added</w:delText>
        </w:r>
        <w:r w:rsidR="00F32BC4" w:rsidRPr="005F262F">
          <w:rPr>
            <w:lang w:val="en-GB"/>
          </w:rPr>
          <w:delText xml:space="preserve"> </w:delText>
        </w:r>
      </w:del>
      <w:r w:rsidR="00A51CB6">
        <w:rPr>
          <w:lang w:val="en-GB"/>
        </w:rPr>
        <w:t xml:space="preserve">For example, </w:t>
      </w:r>
      <w:r w:rsidR="004C2475">
        <w:rPr>
          <w:lang w:val="en-GB"/>
        </w:rPr>
        <w:t>Bardgett et al. (2014) saw that r</w:t>
      </w:r>
      <w:r w:rsidR="09B9D985" w:rsidRPr="09B9D985">
        <w:rPr>
          <w:lang w:val="en-GB"/>
        </w:rPr>
        <w:t>oots</w:t>
      </w:r>
      <w:r w:rsidR="00A34AEE" w:rsidRPr="00A34AEE">
        <w:rPr>
          <w:lang w:val="en-GB"/>
        </w:rPr>
        <w:t xml:space="preserve"> significantly contribute to the carbon cycle by influencing the input of carbon into the soil</w:t>
      </w:r>
      <w:r w:rsidR="004A1779">
        <w:rPr>
          <w:lang w:val="en-GB"/>
        </w:rPr>
        <w:fldChar w:fldCharType="begin"/>
      </w:r>
      <w:r w:rsidR="004A1779">
        <w:rPr>
          <w:lang w:val="en-GB"/>
        </w:rPr>
        <w:instrText xml:space="preserve"> ADDIN ZOTERO_ITEM CSL_CITATION {"citationID":"iBFClSNW","properties":{"formattedCitation":"(Bardgett et al., 2014)","plainCitation":"(Bardgett et al., 2014)","noteIndex":0},"citationItems":[{"id":283,"uris":["http://zotero.org/groups/5202845/items/234MCQUA"],"itemData":{"id":283,"type":"article-journal","container-title":"Trends in Ecology &amp; Evolution","DOI":"10.1016/j.tree.2014.10.006","ISSN":"01695347","issue":"12","journalAbbreviation":"Trends in Ecology &amp; Evolution","language":"en","page":"692-699","source":"DOI.org (Crossref)","title":"Going underground: root traits as drivers of ecosystem processes","title-short":"Going underground","volume":"29","author":[{"family":"Bardgett","given":"Richard D."},{"family":"Mommer","given":"Liesje"},{"family":"De Vries","given":"Franciska T."}],"issued":{"date-parts":[["2014",12]]}}}],"schema":"https://github.com/citation-style-language/schema/raw/master/csl-citation.json"} </w:instrText>
      </w:r>
      <w:r w:rsidR="004A1779">
        <w:rPr>
          <w:lang w:val="en-GB"/>
        </w:rPr>
        <w:fldChar w:fldCharType="separate"/>
      </w:r>
      <w:del w:id="30" w:author="Greta Dobetsberger" w:date="2023-11-10T17:15:00Z">
        <w:r w:rsidR="004A1779" w:rsidRPr="004A1779">
          <w:rPr>
            <w:rFonts w:ascii="Calibri" w:hAnsi="Calibri" w:cs="Calibri"/>
          </w:rPr>
          <w:delText>(Bardgett et al., 2014)</w:delText>
        </w:r>
      </w:del>
      <w:r w:rsidR="004A1779">
        <w:rPr>
          <w:lang w:val="en-GB"/>
        </w:rPr>
        <w:fldChar w:fldCharType="end"/>
      </w:r>
      <w:del w:id="31" w:author="Greta Dobetsberger" w:date="2023-11-10T17:16:00Z">
        <w:r w:rsidR="00A34AEE" w:rsidRPr="00A34AEE">
          <w:rPr>
            <w:lang w:val="en-GB"/>
          </w:rPr>
          <w:delText>.</w:delText>
        </w:r>
      </w:del>
      <w:ins w:id="32" w:author="Greta Dobetsberger" w:date="2023-11-10T17:16:00Z">
        <w:r w:rsidR="09B9D985" w:rsidRPr="09B9D985">
          <w:rPr>
            <w:lang w:val="en-GB"/>
          </w:rPr>
          <w:t>, with</w:t>
        </w:r>
      </w:ins>
      <w:r w:rsidR="09B9D985" w:rsidRPr="09B9D985">
        <w:rPr>
          <w:lang w:val="en-GB"/>
        </w:rPr>
        <w:t xml:space="preserve"> </w:t>
      </w:r>
      <w:ins w:id="33" w:author="Greta Dobetsberger" w:date="2023-11-10T17:16:00Z">
        <w:r w:rsidR="09B9D985" w:rsidRPr="09B9D985">
          <w:rPr>
            <w:lang w:val="en-GB"/>
          </w:rPr>
          <w:t>belowgro</w:t>
        </w:r>
      </w:ins>
      <w:ins w:id="34" w:author="Greta Dobetsberger" w:date="2023-11-10T17:17:00Z">
        <w:r w:rsidR="09B9D985" w:rsidRPr="09B9D985">
          <w:rPr>
            <w:lang w:val="en-GB"/>
          </w:rPr>
          <w:t>u</w:t>
        </w:r>
      </w:ins>
      <w:ins w:id="35" w:author="Greta Dobetsberger" w:date="2023-11-10T17:16:00Z">
        <w:r w:rsidR="09B9D985" w:rsidRPr="09B9D985">
          <w:rPr>
            <w:lang w:val="en-GB"/>
          </w:rPr>
          <w:t xml:space="preserve">nd carbon storage being twice as </w:t>
        </w:r>
      </w:ins>
      <w:ins w:id="36" w:author="Greta Dobetsberger" w:date="2023-11-10T17:41:00Z">
        <w:r w:rsidR="09B9D985" w:rsidRPr="09B9D985">
          <w:rPr>
            <w:lang w:val="en-GB"/>
          </w:rPr>
          <w:t>much as in the atmosphere</w:t>
        </w:r>
      </w:ins>
      <w:ins w:id="37" w:author="Greta Dobetsberger" w:date="2023-11-10T17:21:00Z">
        <w:r w:rsidR="09B9D985" w:rsidRPr="09B9D985">
          <w:rPr>
            <w:lang w:val="en-GB"/>
          </w:rPr>
          <w:t xml:space="preserve"> </w:t>
        </w:r>
      </w:ins>
      <w:ins w:id="38" w:author="Greta Dobetsberger" w:date="2023-11-10T17:22:00Z">
        <w:r w:rsidR="09B9D985" w:rsidRPr="09B9D985">
          <w:rPr>
            <w:lang w:val="en-GB"/>
          </w:rPr>
          <w:t>(Schlesinger 1991)</w:t>
        </w:r>
      </w:ins>
      <w:ins w:id="39" w:author="Greta Dobetsberger" w:date="2023-11-10T17:17:00Z">
        <w:r w:rsidR="09B9D985" w:rsidRPr="09B9D985">
          <w:rPr>
            <w:lang w:val="en-GB"/>
          </w:rPr>
          <w:t>.</w:t>
        </w:r>
      </w:ins>
      <w:r w:rsidR="09B9D985" w:rsidRPr="09B9D985">
        <w:rPr>
          <w:rFonts w:ascii="Merriweather" w:eastAsia="Merriweather" w:hAnsi="Merriweather" w:cs="Merriweather"/>
          <w:color w:val="222222"/>
          <w:sz w:val="27"/>
          <w:szCs w:val="27"/>
          <w:lang w:val="en-GB"/>
        </w:rPr>
        <w:t xml:space="preserve"> </w:t>
      </w:r>
      <w:r w:rsidR="09B9D985" w:rsidRPr="09B9D985">
        <w:rPr>
          <w:lang w:val="en-GB"/>
        </w:rPr>
        <w:t xml:space="preserve">Concurrently, </w:t>
      </w:r>
      <w:del w:id="40" w:author="Greta Dobetsberger" w:date="2023-11-10T18:08:00Z">
        <w:r w:rsidR="4D6BD692" w:rsidRPr="09B9D985" w:rsidDel="09B9D985">
          <w:rPr>
            <w:lang w:val="en-GB"/>
          </w:rPr>
          <w:delText xml:space="preserve">their </w:delText>
        </w:r>
      </w:del>
      <w:ins w:id="41" w:author="Greta Dobetsberger" w:date="2023-11-10T18:08:00Z">
        <w:r w:rsidR="09B9D985" w:rsidRPr="09B9D985">
          <w:rPr>
            <w:lang w:val="en-GB"/>
          </w:rPr>
          <w:t>root</w:t>
        </w:r>
        <w:r w:rsidR="00A34AEE" w:rsidRPr="00A34AEE">
          <w:rPr>
            <w:lang w:val="en-GB"/>
          </w:rPr>
          <w:t xml:space="preserve"> </w:t>
        </w:r>
      </w:ins>
      <w:r w:rsidR="00A34AEE" w:rsidRPr="00A34AEE">
        <w:rPr>
          <w:lang w:val="en-GB"/>
        </w:rPr>
        <w:t>exudates</w:t>
      </w:r>
      <w:r w:rsidR="09B9D985" w:rsidRPr="09B9D985">
        <w:rPr>
          <w:lang w:val="en-GB"/>
        </w:rPr>
        <w:t xml:space="preserve"> </w:t>
      </w:r>
      <w:r w:rsidR="006F4941">
        <w:rPr>
          <w:lang w:val="en-GB"/>
        </w:rPr>
        <w:t>can</w:t>
      </w:r>
      <w:r w:rsidR="00A34AEE" w:rsidRPr="00A34AEE">
        <w:rPr>
          <w:lang w:val="en-GB"/>
        </w:rPr>
        <w:t xml:space="preserve"> play a key role in shaping nutrient availability </w:t>
      </w:r>
      <w:r w:rsidR="00541149">
        <w:rPr>
          <w:lang w:val="en-GB"/>
        </w:rPr>
        <w:t>and stability of</w:t>
      </w:r>
      <w:r w:rsidR="00A34AEE" w:rsidRPr="00A34AEE">
        <w:rPr>
          <w:lang w:val="en-GB"/>
        </w:rPr>
        <w:t xml:space="preserve"> the soi</w:t>
      </w:r>
      <w:r w:rsidR="004A1779">
        <w:rPr>
          <w:lang w:val="en-GB"/>
        </w:rPr>
        <w:t xml:space="preserve">l </w:t>
      </w:r>
      <w:ins w:id="42" w:author="emilie sanvito" w:date="2023-11-08T20:05:00Z">
        <w:r w:rsidR="00641CC0">
          <w:rPr>
            <w:lang w:val="en-GB"/>
          </w:rPr>
          <w:fldChar w:fldCharType="begin"/>
        </w:r>
        <w:r w:rsidR="00641CC0">
          <w:rPr>
            <w:lang w:val="en-GB"/>
          </w:rPr>
          <w:instrText xml:space="preserve"> ADDIN ZOTERO_ITEM CSL_CITATION {"citationID":"BkVkuP6F","properties":{"formattedCitation":"(Bardgett et al., 2014)","plainCitation":"(Bardgett et al., 2014)","noteIndex":0},"citationItems":[{"id":283,"uris":["http://zotero.org/groups/5202845/items/234MCQUA"],"itemData":{"id":283,"type":"article-journal","container-title":"Trends in Ecology &amp; Evolution","DOI":"10.1016/j.tree.2014.10.006","ISSN":"01695347","issue":"12","journalAbbreviation":"Trends in Ecology &amp; Evolution","language":"en","page":"692-699","source":"DOI.org (Crossref)","title":"Going underground: root traits as drivers of ecosystem processes","title-short":"Going underground","volume":"29","author":[{"family":"Bardgett","given":"Richard D."},{"family":"Mommer","given":"Liesje"},{"family":"De Vries","given":"Franciska T."}],"issued":{"date-parts":[["2014",12]]}}}],"schema":"https://github.com/citation-style-language/schema/raw/master/csl-citation.json"} </w:instrText>
        </w:r>
        <w:r w:rsidR="00641CC0">
          <w:rPr>
            <w:lang w:val="en-GB"/>
          </w:rPr>
          <w:fldChar w:fldCharType="separate"/>
        </w:r>
        <w:r w:rsidR="00641CC0" w:rsidRPr="00773942">
          <w:rPr>
            <w:rFonts w:ascii="Calibri" w:hAnsi="Calibri" w:cs="Calibri"/>
          </w:rPr>
          <w:t>(Bardgett et al., 2014)</w:t>
        </w:r>
        <w:r w:rsidR="00641CC0">
          <w:rPr>
            <w:lang w:val="en-GB"/>
          </w:rPr>
          <w:fldChar w:fldCharType="end"/>
        </w:r>
      </w:ins>
      <w:r w:rsidR="00504D1E">
        <w:rPr>
          <w:lang w:val="en-GB"/>
        </w:rPr>
        <w:t xml:space="preserve"> (</w:t>
      </w:r>
      <w:r w:rsidR="00504D1E" w:rsidRPr="00504D1E">
        <w:rPr>
          <w:highlight w:val="yellow"/>
          <w:lang w:val="en-GB"/>
        </w:rPr>
        <w:t>more sources</w:t>
      </w:r>
      <w:r w:rsidR="00541149" w:rsidRPr="00541149">
        <w:rPr>
          <w:highlight w:val="yellow"/>
          <w:lang w:val="en-GB"/>
        </w:rPr>
        <w:t>?)</w:t>
      </w:r>
      <w:r w:rsidR="002F35B9">
        <w:rPr>
          <w:lang w:val="en-GB"/>
        </w:rPr>
        <w:t>.</w:t>
      </w:r>
      <w:r w:rsidR="00641CC0">
        <w:rPr>
          <w:lang w:val="en-GB"/>
        </w:rPr>
        <w:t xml:space="preserve"> </w:t>
      </w:r>
      <w:r w:rsidR="53B356D0" w:rsidRPr="53B356D0">
        <w:rPr>
          <w:lang w:val="en-GB"/>
        </w:rPr>
        <w:t xml:space="preserve">The understanding of root processes and constraints might therefore </w:t>
      </w:r>
      <w:r w:rsidR="53B356D0" w:rsidRPr="53B356D0">
        <w:rPr>
          <w:i/>
          <w:iCs/>
          <w:lang w:val="en-GB"/>
        </w:rPr>
        <w:t>open a new world of knowledge</w:t>
      </w:r>
      <w:r w:rsidR="53B356D0" w:rsidRPr="53B356D0">
        <w:rPr>
          <w:lang w:val="en-GB"/>
        </w:rPr>
        <w:t xml:space="preserve"> on ecosystem processing, and therefore also on the structuring and dynamics of tropical forests. </w:t>
      </w:r>
    </w:p>
    <w:p w14:paraId="122AAFDC" w14:textId="77777777" w:rsidR="00C46F0F" w:rsidRDefault="00AD1097" w:rsidP="00AD1097">
      <w:pPr>
        <w:pStyle w:val="Sansinterligne"/>
        <w:rPr>
          <w:lang w:val="en-GB"/>
        </w:rPr>
      </w:pPr>
      <w:ins w:id="43" w:author="Greta Dobetsberger" w:date="2023-11-10T19:21:00Z">
        <w:r w:rsidRPr="09B9D985">
          <w:rPr>
            <w:lang w:val="en-GB"/>
            <w:rPrChange w:id="44" w:author="Greta Dobetsberger" w:date="2023-11-10T19:21:00Z">
              <w:rPr>
                <w:rFonts w:ascii="system-ui" w:eastAsia="system-ui" w:hAnsi="system-ui" w:cs="system-ui"/>
                <w:color w:val="374151"/>
                <w:sz w:val="24"/>
                <w:szCs w:val="24"/>
                <w:lang w:val="en-GB"/>
              </w:rPr>
            </w:rPrChange>
          </w:rPr>
          <w:t>Trees</w:t>
        </w:r>
      </w:ins>
      <w:r>
        <w:rPr>
          <w:lang w:val="en-GB"/>
        </w:rPr>
        <w:t xml:space="preserve"> will</w:t>
      </w:r>
      <w:ins w:id="45" w:author="Greta Dobetsberger" w:date="2023-11-10T19:21:00Z">
        <w:r w:rsidRPr="09B9D985">
          <w:rPr>
            <w:lang w:val="en-GB"/>
            <w:rPrChange w:id="46" w:author="Greta Dobetsberger" w:date="2023-11-10T19:21:00Z">
              <w:rPr>
                <w:rFonts w:ascii="system-ui" w:eastAsia="system-ui" w:hAnsi="system-ui" w:cs="system-ui"/>
                <w:color w:val="374151"/>
                <w:sz w:val="24"/>
                <w:szCs w:val="24"/>
                <w:lang w:val="en-GB"/>
              </w:rPr>
            </w:rPrChange>
          </w:rPr>
          <w:t xml:space="preserve"> absorb nutrients and water through their roots, a process that subsequently impacts the overall growth of the trees</w:t>
        </w:r>
      </w:ins>
      <w:del w:id="47" w:author="emilie sanvito" w:date="2023-11-10T18:15:00Z">
        <w:r w:rsidRPr="09B9D985">
          <w:rPr>
            <w:rFonts w:ascii="system-ui" w:eastAsia="system-ui" w:hAnsi="system-ui" w:cs="system-ui"/>
            <w:color w:val="374151"/>
            <w:sz w:val="24"/>
            <w:szCs w:val="24"/>
            <w:lang w:val="en-GB"/>
          </w:rPr>
          <w:delText>.</w:delText>
        </w:r>
      </w:del>
      <w:ins w:id="48" w:author="Greta Dobetsberger" w:date="2023-11-10T19:21:00Z">
        <w:r w:rsidRPr="09B9D985">
          <w:rPr>
            <w:rFonts w:ascii="Calibri" w:hAnsi="Calibri" w:cs="Calibri"/>
            <w:highlight w:val="yellow"/>
          </w:rPr>
          <w:t xml:space="preserve"> </w:t>
        </w:r>
      </w:ins>
      <w:r w:rsidRPr="09B9D985">
        <w:rPr>
          <w:lang w:val="en-GB"/>
        </w:rPr>
        <w:fldChar w:fldCharType="begin"/>
      </w:r>
      <w:r w:rsidR="008B5FB4">
        <w:rPr>
          <w:lang w:val="en-GB"/>
        </w:rPr>
        <w:instrText xml:space="preserve"> ADDIN ZOTERO_ITEM CSL_CITATION {"citationID":"lsJgZKXx","properties":{"formattedCitation":"(Craine et al., 2012)","plainCitation":"(Craine et al., 2012)","dontUpdate":true,"noteIndex":0},"citationItems":[{"id":339,"uris":["http://zotero.org/groups/5202845/items/8G6N7Z6A"],"itemData":{"id":339,"type":"article-journal","abstract":"Throughout the evolutionary history of plants, drought, shade, and scarcity of nutrients have structured ecosystems and communities globally. Humans have begun to drastically alter the prevalence of these environmental factors with untold consequences for plant communities and ecosystems worldwide. Given limitations in using organ-level traits to predict ecological performance of species, recent advances using tolerances of low resource availability as plant functional traits are revealing the often hidden roles these factors have in structuring communities and are becoming central to classifying plants ecologically. For example, measuring the physiological drought tolerance of plants has increased the predictability of differences among species in their ability to survive drought as well as the distribution of species within and among ecosystems. Quantifying the shade tolerance of species has improved our understanding of local and regional species diversity and how species have sorted within and among regions. As the stresses on ecosystems continue to shift, coordinated studies of whole-plant growth centered on tolerance of low resource availability will be central in predicting future ecosystem functioning and biodiversity. This will require efforts that quantify tolerances for large numbers of species and develop bioinformatic and other techniques for comparing large number of species.","container-title":"Frontiers in Plant Science","DOI":"10.3389/fpls.2012.00246","ISSN":"1664-462X","journalAbbreviation":"Front. Plant Sci.","language":"en","source":"DOI.org (Crossref)","title":"Resource limitation, tolerance, and the future of ecological plant classification","URL":"http://journal.frontiersin.org/article/10.3389/fpls.2012.00246/abstract","volume":"3","author":[{"family":"Craine","given":"Joseph M."},{"family":"Engelbrecht","given":"Bettina M. J."},{"family":"Lusk","given":"Christopher H."},{"family":"McDowell","given":"Nate G."},{"family":"Poorter","given":"Hendrik"}],"accessed":{"date-parts":[["2023",11,9]]},"issued":{"date-parts":[["2012"]]}}}],"schema":"https://github.com/citation-style-language/schema/raw/master/csl-citation.json"} </w:instrText>
      </w:r>
      <w:r w:rsidRPr="09B9D985">
        <w:rPr>
          <w:lang w:val="en-GB"/>
        </w:rPr>
        <w:fldChar w:fldCharType="separate"/>
      </w:r>
      <w:ins w:id="49" w:author="Greta Dobetsberger" w:date="2023-11-10T18:11:00Z">
        <w:r w:rsidRPr="09B9D985">
          <w:rPr>
            <w:rFonts w:ascii="Calibri" w:hAnsi="Calibri" w:cs="Calibri"/>
            <w:highlight w:val="yellow"/>
          </w:rPr>
          <w:t>(Craine et al., 2012, might want to add another source</w:t>
        </w:r>
        <w:r w:rsidRPr="09B9D985">
          <w:rPr>
            <w:rFonts w:ascii="Calibri" w:hAnsi="Calibri" w:cs="Calibri"/>
          </w:rPr>
          <w:t>)</w:t>
        </w:r>
      </w:ins>
      <w:r w:rsidRPr="09B9D985">
        <w:rPr>
          <w:lang w:val="en-GB"/>
        </w:rPr>
        <w:fldChar w:fldCharType="end"/>
      </w:r>
      <w:ins w:id="50" w:author="Greta Dobetsberger" w:date="2023-11-10T18:11:00Z">
        <w:r w:rsidRPr="09B9D985">
          <w:rPr>
            <w:lang w:val="en-GB"/>
          </w:rPr>
          <w:t>.</w:t>
        </w:r>
      </w:ins>
      <w:r w:rsidR="00CE3747">
        <w:rPr>
          <w:lang w:val="en-GB"/>
        </w:rPr>
        <w:t xml:space="preserve"> </w:t>
      </w:r>
      <w:ins w:id="51" w:author="emilie sanvito" w:date="2023-11-10T18:18:00Z">
        <w:r w:rsidR="00E46F52">
          <w:rPr>
            <w:lang w:val="en-GB"/>
          </w:rPr>
          <w:t xml:space="preserve">The root distribution in the soil can give us information about their ability to </w:t>
        </w:r>
        <w:r w:rsidR="00E404C2">
          <w:rPr>
            <w:lang w:val="en-GB"/>
          </w:rPr>
          <w:t xml:space="preserve">take up nutrients and water (Freschet et al., 2021). </w:t>
        </w:r>
      </w:ins>
      <w:r w:rsidR="00E92359">
        <w:rPr>
          <w:lang w:val="en-GB"/>
        </w:rPr>
        <w:t xml:space="preserve">For example, </w:t>
      </w:r>
      <w:r w:rsidR="00020F99">
        <w:rPr>
          <w:lang w:val="en-GB"/>
        </w:rPr>
        <w:t xml:space="preserve">fine roots at surface depths correspond to </w:t>
      </w:r>
      <w:r w:rsidR="00255C3D">
        <w:rPr>
          <w:lang w:val="en-GB"/>
        </w:rPr>
        <w:t>soil horizons that are rich in nutrients</w:t>
      </w:r>
      <w:r w:rsidR="006D0195">
        <w:rPr>
          <w:lang w:val="en-GB"/>
        </w:rPr>
        <w:t xml:space="preserve">, whereas </w:t>
      </w:r>
      <w:r w:rsidR="000B3C52">
        <w:rPr>
          <w:lang w:val="en-GB"/>
        </w:rPr>
        <w:t xml:space="preserve">deeper roots are more linked </w:t>
      </w:r>
      <w:r w:rsidR="001E3214">
        <w:rPr>
          <w:lang w:val="en-GB"/>
        </w:rPr>
        <w:t xml:space="preserve">with increasing the available </w:t>
      </w:r>
      <w:r w:rsidR="001E3214" w:rsidRPr="00CB5FFA">
        <w:rPr>
          <w:i/>
          <w:iCs/>
          <w:lang w:val="en-GB"/>
        </w:rPr>
        <w:t>uptake</w:t>
      </w:r>
      <w:r w:rsidR="00CB5FFA" w:rsidRPr="00CB5FFA">
        <w:rPr>
          <w:i/>
          <w:iCs/>
          <w:lang w:val="en-GB"/>
        </w:rPr>
        <w:t xml:space="preserve"> area</w:t>
      </w:r>
      <w:r w:rsidR="00CB5FFA">
        <w:rPr>
          <w:i/>
          <w:iCs/>
          <w:lang w:val="en-GB"/>
        </w:rPr>
        <w:t xml:space="preserve"> of water and nutrients</w:t>
      </w:r>
      <w:r w:rsidR="001E3214">
        <w:rPr>
          <w:lang w:val="en-GB"/>
        </w:rPr>
        <w:t xml:space="preserve"> of the </w:t>
      </w:r>
      <w:r w:rsidR="00640352">
        <w:rPr>
          <w:lang w:val="en-GB"/>
        </w:rPr>
        <w:t>tree</w:t>
      </w:r>
      <w:r w:rsidR="001E3214">
        <w:rPr>
          <w:lang w:val="en-GB"/>
        </w:rPr>
        <w:t xml:space="preserve"> (</w:t>
      </w:r>
      <w:r w:rsidR="001E3214" w:rsidRPr="001E3214">
        <w:rPr>
          <w:highlight w:val="yellow"/>
          <w:lang w:val="en-GB"/>
        </w:rPr>
        <w:t>source from PA, find somewhere maybe in root bible).</w:t>
      </w:r>
      <w:r w:rsidR="001E3214">
        <w:rPr>
          <w:lang w:val="en-GB"/>
        </w:rPr>
        <w:t xml:space="preserve"> </w:t>
      </w:r>
    </w:p>
    <w:p w14:paraId="07B95D67" w14:textId="77777777" w:rsidR="00C46F0F" w:rsidRDefault="00C46F0F" w:rsidP="00AD1097">
      <w:pPr>
        <w:pStyle w:val="Sansinterligne"/>
        <w:rPr>
          <w:lang w:val="en-GB"/>
        </w:rPr>
      </w:pPr>
    </w:p>
    <w:p w14:paraId="20A8010B" w14:textId="435DCB6E" w:rsidR="00AD1097" w:rsidRPr="00C46F0F" w:rsidRDefault="000A1EC9" w:rsidP="00A012E5">
      <w:pPr>
        <w:pStyle w:val="Sansinterligne"/>
        <w:rPr>
          <w:del w:id="52" w:author="emilie sanvito" w:date="2023-11-10T18:13:00Z"/>
          <w:lang w:val="en-GB"/>
        </w:rPr>
      </w:pPr>
      <w:ins w:id="53" w:author="Greta Dobetsberger" w:date="2023-11-10T18:59:00Z">
        <w:r w:rsidRPr="09B9D985">
          <w:rPr>
            <w:lang w:val="en-GB"/>
          </w:rPr>
          <w:lastRenderedPageBreak/>
          <w:t>Understanding the dynamics of water movement in the soil profile is crucial in studying soil-forest interactions, as water availability in the soil plays a pivotal role in supporting plant growth, as emphasized by Guehl (1984).</w:t>
        </w:r>
      </w:ins>
      <w:r>
        <w:rPr>
          <w:lang w:val="en-GB"/>
        </w:rPr>
        <w:t xml:space="preserve"> </w:t>
      </w:r>
      <w:ins w:id="54" w:author="Greta Dobetsberger" w:date="2023-11-10T18:59:00Z">
        <w:r w:rsidR="00EC47A5" w:rsidRPr="09B9D985">
          <w:rPr>
            <w:lang w:val="en-GB"/>
          </w:rPr>
          <w:t>The water retention in soil is influenced by factors such as soil depth, texture, and organic matter content, as highlighted by Wall and Heiskanen (2003).</w:t>
        </w:r>
      </w:ins>
      <w:r>
        <w:rPr>
          <w:lang w:val="en-GB"/>
        </w:rPr>
        <w:t xml:space="preserve"> </w:t>
      </w:r>
      <w:ins w:id="55" w:author="emilie sanvito" w:date="2023-11-10T18:15:00Z">
        <w:r w:rsidR="00BC7ACE">
          <w:rPr>
            <w:lang w:val="en-GB"/>
          </w:rPr>
          <w:t>Schenk and Jackson (2002) indicate that roots decrease strongly with soil depth</w:t>
        </w:r>
      </w:ins>
      <w:ins w:id="56" w:author="emilie sanvito" w:date="2023-11-10T18:16:00Z">
        <w:r w:rsidR="00BC7ACE">
          <w:rPr>
            <w:lang w:val="en-GB"/>
          </w:rPr>
          <w:t xml:space="preserve"> for all systems globally.</w:t>
        </w:r>
        <w:r w:rsidR="008239BA">
          <w:rPr>
            <w:lang w:val="en-GB"/>
          </w:rPr>
          <w:t xml:space="preserve"> </w:t>
        </w:r>
      </w:ins>
      <w:r w:rsidR="00F55B6A">
        <w:rPr>
          <w:lang w:val="en-GB"/>
        </w:rPr>
        <w:t>In addition, s</w:t>
      </w:r>
      <w:r w:rsidR="006A4690">
        <w:rPr>
          <w:lang w:val="en-GB"/>
        </w:rPr>
        <w:t xml:space="preserve">oil texture influences </w:t>
      </w:r>
      <w:r w:rsidR="00C23787">
        <w:rPr>
          <w:lang w:val="en-GB"/>
        </w:rPr>
        <w:t>hydrolog</w:t>
      </w:r>
      <w:r w:rsidR="00DE18DF">
        <w:rPr>
          <w:lang w:val="en-GB"/>
        </w:rPr>
        <w:t>ic and biogeochemical processes in forest ecosystems</w:t>
      </w:r>
      <w:r w:rsidR="00F436E5">
        <w:rPr>
          <w:lang w:val="en-GB"/>
        </w:rPr>
        <w:t xml:space="preserve">, therefore </w:t>
      </w:r>
      <w:r w:rsidR="00F200D7">
        <w:rPr>
          <w:lang w:val="en-GB"/>
        </w:rPr>
        <w:t xml:space="preserve">also </w:t>
      </w:r>
      <w:r w:rsidR="00F63ED9">
        <w:rPr>
          <w:lang w:val="en-GB"/>
        </w:rPr>
        <w:t xml:space="preserve">likely </w:t>
      </w:r>
      <w:r w:rsidR="00F200D7">
        <w:rPr>
          <w:lang w:val="en-GB"/>
        </w:rPr>
        <w:t>influencing the capacity of roots to absorb nutrients and water</w:t>
      </w:r>
      <w:r w:rsidR="00DE18DF">
        <w:rPr>
          <w:lang w:val="en-GB"/>
        </w:rPr>
        <w:t xml:space="preserve"> </w:t>
      </w:r>
      <w:r w:rsidR="008B5FB4">
        <w:rPr>
          <w:lang w:val="en-GB"/>
        </w:rPr>
        <w:fldChar w:fldCharType="begin"/>
      </w:r>
      <w:r w:rsidR="00DD491B">
        <w:rPr>
          <w:lang w:val="en-GB"/>
        </w:rPr>
        <w:instrText xml:space="preserve"> ADDIN ZOTERO_ITEM CSL_CITATION {"citationID":"C4KBxWAY","properties":{"formattedCitation":"(Silver et al., 2000; Soong et al., 2020)","plainCitation":"(Silver et al., 2000; Soong et al., 2020)","noteIndex":0},"citationItems":[{"id":360,"uris":["http://zotero.org/groups/5202845/items/2IRQZXDU"],"itemData":{"id":360,"type":"article-journal","abstract":"Soil texture plays a key role in belowground C storage in forest ecosystems and strongly influences nutrient availability and retention, particularly in highly weathered soils. We used field data and the Century ecosystem model to explore the role of soil texture in belowground C storage, nutrient pool sizes, and N fluxes in highly weathered soils in an Amazonian forest ecosystem. Our field results showed that sandy soils stored approximately 113 Mg C ha-1 to a 1-m depth versus 101 Mg C ha-1 in clay soils. Coarse root C represented a large and significant ecosystem C pool, amounting to 62% and 48% of the surface soil C pool on sands and clays, respectively, and 34% and 22% of the soil C pool on sands and clays to 1-m depth. The quantity of labile soil P, the soil C:N ratio, and live and dead fine root biomass in the 0–10-cm soil depth decreased along a gradient from sands to clays, whereas the opposite trend was observed for total P, mineral N, potential N mineralization, and denitrification enzyme activity. The Century model was able to predict the observed trends in surface soil C and N in loams and sands but underestimated C and N pools in the sands by approximately 45%. The model predicted that total belowground C (0–20 cm depth) in sands would be approximately half that of the clays, in contrast to the 89% we measured. This discrepancy is likely to be due to an underestimation of the role of belowground C allocation with low litter quality in sands, as well as an overestimation of the role of physical C protection by clays in this ecosystem. Changes in P and water availability had little effect on model outputs, whereas adding N greatly increased soil organic matter pools and productivity, illustrating the need for further integration of model structure and tropical forest biogeochemical cycling.","container-title":"Ecosystems","DOI":"10.1007/s100210000019","ISSN":"1432-9840","issue":"2","journalAbbreviation":"Ecosystems","language":"en","page":"193-209","source":"Springer Link","title":"Effects of Soil Texture on Belowground Carbon and Nutrient Storage in a Lowland Amazonian Forest Ecosystem","volume":"3","author":[{"family":"Silver","given":"Whendee L."},{"family":"Neff","given":"Jason"},{"family":"McGroddy","given":"Megan"},{"family":"Veldkamp","given":"Ed"},{"family":"Keller","given":"Michael"},{"family":"Cosme","given":"Raimundo"}],"issued":{"date-parts":[["2000",3,1]]}}},{"id":1,"uris":["http://zotero.org/groups/5202845/items/29WYJG3G"],"itemData":{"id":1,"type":"article-journal","abstract":"We observed strong positive relationships between soil properties and forest dynamics of growth and mortality across twelve primary lowland tropical forests in a phosphorus-poor region of the Guiana Shield. Average tree growth (diameter at breast height) increased from 0.81 to 2.1 mm yr−1 along a soil texture gradient from 0 to 67% clay, and increasing metal-oxide content. Soil organic carbon stocks in the top 30 cm ranged from 30 to 118 tons C ha−1, phosphorus content ranged from 7 to 600 mg kg−1 soil, and the relative abundance of arbuscular mycorrhizal fungi ranged from 0 to 50%, all positively correlating with soil clay, and iron and aluminum oxide and hydroxide content. In contrast, already low extractable phosphorus (Bray P) content decreased from 4.4 to &lt;0.02 mg kg−1 in soil with increasing clay content. A greater prevalence of arbuscular mycorrhizal fungi in more clayey forests that had higher tree growth and mortality, but not biomass, indicates that despite the greater investment in nutrient uptake required, soils with higher clay content may actually serve to sustain high tree growth in tropical forests by avoiding phosphorus losses from the ecosystem. Our study demonstrates how variation in soil properties that retain carbon and nutrients can help to explain variation in tropical forest growth and mortality, but not biomass, by requiring niche specialization and contributing to biogeochemical diversification across this region.","container-title":"Scientific Reports","DOI":"10.1038/s41598-020-58913-8","ISSN":"2045-2322","issue":"1","journalAbbreviation":"Sci Rep","language":"en","license":"2020 The Author(s)","note":"number: 1\npublisher: Nature Publishing Group","page":"2302","source":"www.nature.com","title":"Soil properties explain tree growth and mortality, but not biomass, across phosphorus-depleted tropical forests","volume":"10","author":[{"family":"Soong","given":"Jennifer L."},{"family":"Janssens","given":"Ivan A."},{"family":"Grau","given":"Oriol"},{"family":"Margalef","given":"Olga"},{"family":"Stahl","given":"Clément"},{"family":"Van Langenhove","given":"Leandro"},{"family":"Urbina","given":"Ifigenia"},{"family":"Chave","given":"Jerome"},{"family":"Dourdain","given":"Aurelie"},{"family":"Ferry","given":"Bruno"},{"family":"Freycon","given":"Vincent"},{"family":"Herault","given":"Bruno"},{"family":"Sardans","given":"Jordi"},{"family":"Peñuelas","given":"Josep"},{"family":"Verbruggen","given":"Erik"}],"issued":{"date-parts":[["2020",2,10]]}}}],"schema":"https://github.com/citation-style-language/schema/raw/master/csl-citation.json"} </w:instrText>
      </w:r>
      <w:r w:rsidR="008B5FB4">
        <w:rPr>
          <w:lang w:val="en-GB"/>
        </w:rPr>
        <w:fldChar w:fldCharType="separate"/>
      </w:r>
      <w:r w:rsidR="00DD491B" w:rsidRPr="00DD491B">
        <w:rPr>
          <w:rFonts w:ascii="Calibri" w:hAnsi="Calibri" w:cs="Calibri"/>
        </w:rPr>
        <w:t>(Silver et al., 2000; Soong et al., 2020)</w:t>
      </w:r>
      <w:r w:rsidR="008B5FB4">
        <w:rPr>
          <w:lang w:val="en-GB"/>
        </w:rPr>
        <w:fldChar w:fldCharType="end"/>
      </w:r>
      <w:r w:rsidR="00061CE5">
        <w:rPr>
          <w:lang w:val="en-GB"/>
        </w:rPr>
        <w:t>.</w:t>
      </w:r>
      <w:r w:rsidR="00F200D7">
        <w:rPr>
          <w:lang w:val="en-GB"/>
        </w:rPr>
        <w:t xml:space="preserve"> </w:t>
      </w:r>
      <w:ins w:id="57" w:author="emilie sanvito" w:date="2023-11-08T20:15:00Z">
        <w:r w:rsidR="00997FAF">
          <w:t xml:space="preserve">There are several classification types of soil texture. </w:t>
        </w:r>
      </w:ins>
      <w:r w:rsidR="00997FAF">
        <w:t>For</w:t>
      </w:r>
      <w:ins w:id="58" w:author="Greta Dobetsberger" w:date="2023-11-10T18:56:00Z">
        <w:r w:rsidR="00997FAF">
          <w:t xml:space="preserve"> our work</w:t>
        </w:r>
      </w:ins>
      <w:ins w:id="59" w:author="Greta Dobetsberger" w:date="2023-11-10T18:57:00Z">
        <w:r w:rsidR="00997FAF">
          <w:t>, the French soil texture triangle (</w:t>
        </w:r>
      </w:ins>
      <w:r w:rsidR="0C4ED053">
        <w:t>Jamagne</w:t>
      </w:r>
      <w:r w:rsidR="10B89F32">
        <w:t>,</w:t>
      </w:r>
      <w:r w:rsidR="0C4ED053">
        <w:t xml:space="preserve"> 1977</w:t>
      </w:r>
      <w:ins w:id="60" w:author="Greta Dobetsberger" w:date="2023-11-10T18:57:00Z">
        <w:r w:rsidR="5D8E3912">
          <w:t>)</w:t>
        </w:r>
        <w:r w:rsidR="00997FAF">
          <w:t xml:space="preserve"> was used. </w:t>
        </w:r>
      </w:ins>
    </w:p>
    <w:p w14:paraId="3BD4A689" w14:textId="383AB0B9" w:rsidR="001B2D62" w:rsidRDefault="001B2D62">
      <w:pPr>
        <w:pStyle w:val="Sansinterligne"/>
        <w:rPr>
          <w:del w:id="61" w:author="emilie sanvito" w:date="2023-11-10T18:16:00Z"/>
          <w:lang w:val="en-GB"/>
        </w:rPr>
        <w:pPrChange w:id="62" w:author="emilie sanvito" w:date="2023-11-10T18:13:00Z">
          <w:pPr/>
        </w:pPrChange>
      </w:pPr>
    </w:p>
    <w:p w14:paraId="0D892935" w14:textId="37AB8804" w:rsidR="0014315E" w:rsidRDefault="0014315E" w:rsidP="0014315E">
      <w:pPr>
        <w:pStyle w:val="Sansinterligne"/>
        <w:rPr>
          <w:del w:id="63" w:author="emilie sanvito" w:date="2023-11-10T18:16:00Z"/>
          <w:lang w:val="en-GB"/>
        </w:rPr>
      </w:pPr>
      <w:del w:id="64" w:author="emilie sanvito" w:date="2023-11-10T18:16:00Z">
        <w:r w:rsidRPr="411C8FB2">
          <w:rPr>
            <w:lang w:val="en-GB"/>
          </w:rPr>
          <w:delText>The results of Schenk and Jackson (2002) suggests that, on average, at least half of root biomass is found in the upper 30 cm of soil for all systems globally.</w:delText>
        </w:r>
      </w:del>
    </w:p>
    <w:p w14:paraId="1BE61B52" w14:textId="2CAFD9F3" w:rsidR="3F3C5FDA" w:rsidRDefault="3F3C5FDA" w:rsidP="3F3C5FDA">
      <w:pPr>
        <w:pStyle w:val="Sansinterligne"/>
        <w:rPr>
          <w:rFonts w:ascii="Calibri" w:eastAsia="Calibri" w:hAnsi="Calibri" w:cs="Calibri"/>
          <w:lang w:val="en-GB"/>
        </w:rPr>
      </w:pPr>
    </w:p>
    <w:p w14:paraId="16F99EC3" w14:textId="5FFF6AF9" w:rsidR="00FB5CAD" w:rsidRDefault="09B9D985" w:rsidP="009B2C71">
      <w:pPr>
        <w:pStyle w:val="Sansinterligne"/>
        <w:rPr>
          <w:ins w:id="65" w:author="emilie sanvito" w:date="2023-11-08T20:13:00Z"/>
          <w:lang w:val="en-GB"/>
        </w:rPr>
      </w:pPr>
      <w:del w:id="66" w:author="emilie sanvito" w:date="2023-11-10T18:16:00Z">
        <w:r w:rsidRPr="002F35B9">
          <w:rPr>
            <w:rFonts w:ascii="Calibri" w:eastAsia="Calibri" w:hAnsi="Calibri" w:cs="Calibri"/>
            <w:lang w:val="en-GB"/>
          </w:rPr>
          <w:delText xml:space="preserve">Studies have shown that root biomass decreases with soil depth (Schenk and Jackson 2002). </w:delText>
        </w:r>
      </w:del>
      <w:del w:id="67" w:author="emilie sanvito" w:date="2023-11-10T18:11:00Z">
        <w:r w:rsidRPr="002F35B9">
          <w:rPr>
            <w:rFonts w:ascii="Calibri" w:eastAsia="Calibri" w:hAnsi="Calibri" w:cs="Calibri"/>
            <w:lang w:val="en-GB"/>
          </w:rPr>
          <w:delText>Nevertheless, there is some evidence that roots can distribute nutrients in the soil also in the opposite way (Jobaggy jackson). Hence, nutrient concentrations can also increase below the first meter, where root depletion is way lower.</w:delText>
        </w:r>
        <w:r w:rsidRPr="09B9D985">
          <w:rPr>
            <w:rFonts w:ascii="Calibri" w:eastAsia="Calibri" w:hAnsi="Calibri" w:cs="Calibri"/>
            <w:lang w:val="de"/>
          </w:rPr>
          <w:delText xml:space="preserve"> (Richter et al 1994, Jama et al. 1998). </w:delText>
        </w:r>
        <w:r w:rsidR="00B9725F" w:rsidRPr="00F228E4" w:rsidDel="00F27C9B">
          <w:rPr>
            <w:lang w:val="en-GB"/>
          </w:rPr>
          <w:delText xml:space="preserve"> </w:delText>
        </w:r>
      </w:del>
    </w:p>
    <w:p w14:paraId="79035D18" w14:textId="4FAC04E1" w:rsidR="00D74B0C" w:rsidRPr="001B4BD6" w:rsidRDefault="00D74B0C" w:rsidP="009B2C71">
      <w:pPr>
        <w:pStyle w:val="Sansinterligne"/>
        <w:rPr>
          <w:i/>
          <w:lang w:val="en-GB"/>
        </w:rPr>
      </w:pPr>
      <w:r>
        <w:rPr>
          <w:lang w:val="en-GB"/>
        </w:rPr>
        <w:fldChar w:fldCharType="begin"/>
      </w:r>
      <w:r>
        <w:rPr>
          <w:lang w:val="en-GB"/>
        </w:rPr>
        <w:instrText xml:space="preserve"> ADDIN ZOTERO_ITEM CSL_CITATION {"citationID":"RfkPwo7d","properties":{"formattedCitation":"(Humbel, 1978)","plainCitation":"(Humbel, 1978)","dontUpdate":true,"noteIndex":0},"citationItems":[{"id":5,"uris":["http://zotero.org/groups/5202845/items/CDJHVD9W"],"itemData":{"id":5,"type":"report","collection-title":"Science du sol","genre":"extrait de l'A.F.E.S","language":"fr","number":"2","publisher":"ORSTOM","source":"Zotero","title":"Caractérisation, par des mesures physiques, hydriques et d'enracinement, de sols de Guyane française à dynamique de l'eau superficielle","author":[{"family":"Humbel","given":"François-Xavier"}],"issued":{"date-parts":[["1978"]]}}}],"schema":"https://github.com/citation-style-language/schema/raw/master/csl-citation.json"} </w:instrText>
      </w:r>
      <w:r>
        <w:rPr>
          <w:lang w:val="en-GB"/>
        </w:rPr>
        <w:fldChar w:fldCharType="separate"/>
      </w:r>
      <w:r w:rsidRPr="00326DCF">
        <w:rPr>
          <w:rFonts w:ascii="Calibri" w:hAnsi="Calibri" w:cs="Calibri"/>
        </w:rPr>
        <w:t xml:space="preserve">Humbel </w:t>
      </w:r>
      <w:r>
        <w:rPr>
          <w:rFonts w:ascii="Calibri" w:hAnsi="Calibri" w:cs="Calibri"/>
        </w:rPr>
        <w:t>(</w:t>
      </w:r>
      <w:r w:rsidRPr="00326DCF">
        <w:rPr>
          <w:rFonts w:ascii="Calibri" w:hAnsi="Calibri" w:cs="Calibri"/>
        </w:rPr>
        <w:t>1978)</w:t>
      </w:r>
      <w:r>
        <w:rPr>
          <w:lang w:val="en-GB"/>
        </w:rPr>
        <w:fldChar w:fldCharType="end"/>
      </w:r>
      <w:r>
        <w:rPr>
          <w:lang w:val="en-GB"/>
        </w:rPr>
        <w:t xml:space="preserve"> showed that there is a link between the soil drainage type and root establishment. They </w:t>
      </w:r>
      <w:r w:rsidRPr="00F13999">
        <w:rPr>
          <w:i/>
          <w:iCs/>
          <w:lang w:val="en-GB"/>
        </w:rPr>
        <w:t>show</w:t>
      </w:r>
      <w:r>
        <w:rPr>
          <w:lang w:val="en-GB"/>
        </w:rPr>
        <w:t xml:space="preserve"> that in soils with superficial lateral drainage the roots decrease exponentially and more than 80% are present in the first 20 cm. Superficial lateral drainage is a drainage type in which there is a fleeting waterlogged water table that appears during heavy rains </w:t>
      </w:r>
      <w:r>
        <w:rPr>
          <w:lang w:val="en-GB"/>
        </w:rPr>
        <w:fldChar w:fldCharType="begin"/>
      </w:r>
      <w:r>
        <w:rPr>
          <w:lang w:val="en-GB"/>
        </w:rPr>
        <w:instrText xml:space="preserve"> ADDIN ZOTERO_ITEM CSL_CITATION {"citationID":"uCm38rz7","properties":{"formattedCitation":"(Ferry et al., 2003)","plainCitation":"(Ferry et al., 2003)","noteIndex":0},"citationItems":[{"id":2,"uris":["http://zotero.org/groups/5202845/items/YUFX6TD3"],"itemData":{"id":2,"type":"article-journal","abstract":"Les sols forestiers de Guyane septentrionale permettent d'illustrer un grand nombre de processus pédogénétiques typiques des milieux tropicaux humides. En profondeur, la roche est transformée en saprolite par la nappe, qui sature toute la porosité. Plus haut, les alternances d'humectation et de dessiccation redistribuent le fer et conduisent à la formation d'un ensemble tacheté aux faciès multiples. Dans les horizons supérieurs, un régime hydrique encore plus contrasté, l'apport de matière organique et l'activité biologique poursuivent l'altération des constituants et remanient considérablement leur organisation ; un mécanisme majeur est l'appauvrissement en fer plus ou moins marqué selon la topographie, allant jusqu'à son élimination totale par podzolisation.","container-title":"Revue forestière française","DOI":"10.4267/2042/5786","issue":"sp","note":"publisher: AgroParisTech","page":"37-59","source":"HAL Archives Ouvertes","title":"Genèse et fonctionnement hydrique des sols sur socle cristallin en Guyane.","volume":"55","author":[{"family":"Ferry","given":"Bruno"},{"family":"Freycon","given":"Vincent"},{"family":"Paget","given":"Dominique"}],"issued":{"date-parts":[["2003"]]}}}],"schema":"https://github.com/citation-style-language/schema/raw/master/csl-citation.json"} </w:instrText>
      </w:r>
      <w:r>
        <w:rPr>
          <w:lang w:val="en-GB"/>
        </w:rPr>
        <w:fldChar w:fldCharType="separate"/>
      </w:r>
      <w:r w:rsidRPr="00BF5781">
        <w:rPr>
          <w:rFonts w:ascii="Calibri" w:hAnsi="Calibri" w:cs="Calibri"/>
        </w:rPr>
        <w:t>(Ferry et al., 2003)</w:t>
      </w:r>
      <w:r>
        <w:rPr>
          <w:lang w:val="en-GB"/>
        </w:rPr>
        <w:fldChar w:fldCharType="end"/>
      </w:r>
      <w:r>
        <w:rPr>
          <w:lang w:val="en-GB"/>
        </w:rPr>
        <w:t>.</w:t>
      </w:r>
      <w:r w:rsidR="001B4BD6">
        <w:rPr>
          <w:lang w:val="en-GB"/>
        </w:rPr>
        <w:t xml:space="preserve"> </w:t>
      </w:r>
      <w:r w:rsidR="001B4BD6">
        <w:rPr>
          <w:i/>
          <w:iCs/>
          <w:lang w:val="en-GB"/>
        </w:rPr>
        <w:t>Might add that drainage type and topography are very strongly linked?</w:t>
      </w:r>
    </w:p>
    <w:p w14:paraId="2037E61B" w14:textId="536204A3" w:rsidR="007D6087" w:rsidRPr="007D6087" w:rsidRDefault="007C33EE" w:rsidP="009B2C71">
      <w:pPr>
        <w:pStyle w:val="Sansinterligne"/>
        <w:rPr>
          <w:lang w:val="en-GB"/>
        </w:rPr>
      </w:pPr>
      <w:r>
        <w:rPr>
          <w:lang w:val="en-GB"/>
        </w:rPr>
        <w:t>Humbel (1978) also seems to show a negative relationship between silt and root presence.</w:t>
      </w:r>
    </w:p>
    <w:p w14:paraId="217F51E0" w14:textId="3A13CEA4" w:rsidR="77010189" w:rsidRDefault="77010189" w:rsidP="77010189">
      <w:pPr>
        <w:pStyle w:val="Sansinterligne"/>
        <w:rPr>
          <w:lang w:val="en-GB"/>
        </w:rPr>
      </w:pPr>
    </w:p>
    <w:p w14:paraId="56D1DFB4" w14:textId="06E1DCE4" w:rsidR="77010189" w:rsidRDefault="77010189" w:rsidP="77010189">
      <w:pPr>
        <w:pStyle w:val="Sansinterligne"/>
        <w:rPr>
          <w:ins w:id="68" w:author="emilie sanvito" w:date="2023-11-10T18:17:00Z"/>
          <w:lang w:val="en-GB"/>
        </w:rPr>
      </w:pPr>
      <w:r w:rsidRPr="77010189">
        <w:rPr>
          <w:lang w:val="en-GB"/>
        </w:rPr>
        <w:t>Our research endeavours to unravel the potential constraints imposed by silt on tree roots within the context of the Paracou Research Station in French Guiana. Our main hypothesis treats the question whether particle size in soil, more specifically the presence of a silt horizon, poses a constraint to the growth of trees, considering both roots and aboveground biomass. More specifically, we want to look at the influence of silt horizon (rather horizons with high silt content) on the root concentration (or density). We further look at if aboveground biomass (DBH, basal area, diversity, …) is influenced by the occurrence of a certain silt horizon (or again horizons high in silt) and whether a difference can be observed between intermediate and high silt content regarding their effect.</w:t>
      </w:r>
    </w:p>
    <w:p w14:paraId="1932F2E9" w14:textId="19BAFE93" w:rsidR="77010189" w:rsidRDefault="77010189" w:rsidP="77010189">
      <w:pPr>
        <w:pStyle w:val="Sansinterligne"/>
        <w:rPr>
          <w:lang w:val="en-GB"/>
        </w:rPr>
      </w:pPr>
    </w:p>
    <w:p w14:paraId="30EA535C" w14:textId="2A371819" w:rsidR="77010189" w:rsidRDefault="77010189" w:rsidP="77010189">
      <w:pPr>
        <w:pStyle w:val="Sansinterligne"/>
        <w:rPr>
          <w:lang w:val="en-GB"/>
        </w:rPr>
      </w:pPr>
      <w:r w:rsidRPr="77010189">
        <w:rPr>
          <w:lang w:val="en-GB"/>
        </w:rPr>
        <w:t>With our study, we aim to shed light on the intricate relationships between soil texture, root growth, and aboveground biomass. By addressing these questions, we aspire to contribute valuable leads for the broader understanding of how soil characteristics, specifically the presence of a horizons high in silt, may influence the ecological dynamics of tree ecosystems.</w:t>
      </w:r>
    </w:p>
    <w:p w14:paraId="69532DE6" w14:textId="77777777" w:rsidR="00901A7F" w:rsidRDefault="00901A7F" w:rsidP="009B2C71">
      <w:pPr>
        <w:pStyle w:val="Sansinterligne"/>
        <w:pBdr>
          <w:bottom w:val="single" w:sz="6" w:space="1" w:color="auto"/>
        </w:pBdr>
        <w:rPr>
          <w:ins w:id="69" w:author="emilie sanvito" w:date="2023-11-08T20:22:00Z"/>
          <w:lang w:val="en-GB"/>
        </w:rPr>
      </w:pPr>
    </w:p>
    <w:p w14:paraId="6D575236" w14:textId="77777777" w:rsidR="008F1E3C" w:rsidRDefault="008F1E3C" w:rsidP="009B2C71">
      <w:pPr>
        <w:pStyle w:val="Sansinterligne"/>
        <w:rPr>
          <w:del w:id="70" w:author="emilie sanvito" w:date="2023-11-10T18:16:00Z"/>
          <w:lang w:val="en-GB"/>
        </w:rPr>
      </w:pPr>
    </w:p>
    <w:p w14:paraId="16619574" w14:textId="53ED3FB8" w:rsidR="007D578B" w:rsidRDefault="007D578B" w:rsidP="009B2C71">
      <w:pPr>
        <w:pStyle w:val="Sansinterligne"/>
        <w:rPr>
          <w:del w:id="71" w:author="emilie sanvito" w:date="2023-11-10T18:16:00Z"/>
          <w:lang w:val="en-GB"/>
        </w:rPr>
      </w:pPr>
      <w:del w:id="72" w:author="emilie sanvito" w:date="2023-11-10T18:16:00Z">
        <w:r>
          <w:rPr>
            <w:lang w:val="en-GB"/>
          </w:rPr>
          <w:delText xml:space="preserve">From root bible: </w:delText>
        </w:r>
        <w:r w:rsidRPr="007D578B">
          <w:rPr>
            <w:lang w:val="en-GB"/>
          </w:rPr>
          <w:delText>The relative distribution of plant biomass above ground and below ground can be used to understand plant strategies (Evans, 1972; Nadelhoffer et al., 1985; Malhi et al., 2011; Cornelissen et al., 2014)</w:delText>
        </w:r>
      </w:del>
    </w:p>
    <w:p w14:paraId="62F0FDFA" w14:textId="77777777" w:rsidR="00372B4A" w:rsidRDefault="00372B4A" w:rsidP="009B2C71">
      <w:pPr>
        <w:pStyle w:val="Sansinterligne"/>
        <w:rPr>
          <w:lang w:val="en-GB"/>
        </w:rPr>
      </w:pPr>
    </w:p>
    <w:p w14:paraId="16FD9B8D" w14:textId="4B2395F0" w:rsidR="00372B4A" w:rsidRDefault="00372B4A" w:rsidP="009B2C71">
      <w:pPr>
        <w:pStyle w:val="Sansinterligne"/>
        <w:rPr>
          <w:lang w:val="en-GB"/>
        </w:rPr>
      </w:pPr>
      <w:r>
        <w:rPr>
          <w:lang w:val="en-GB"/>
        </w:rPr>
        <w:t>!</w:t>
      </w:r>
      <w:r w:rsidRPr="00372B4A">
        <w:t xml:space="preserve"> </w:t>
      </w:r>
      <w:r w:rsidRPr="00372B4A">
        <w:rPr>
          <w:lang w:val="en-GB"/>
        </w:rPr>
        <w:t>(1) It is not necessarily the presence and distribution of roots that determine water and nutrient uptake from given soil depths, but the root activity might differ among the soil horizons and is not constant in time (Gessler et al., 2002; Kulmatiski &amp; Beard, 2013; Volkmann et al., 2016a).</w:t>
      </w:r>
      <w:r>
        <w:rPr>
          <w:lang w:val="en-GB"/>
        </w:rPr>
        <w:t>!! (from root bible, think about this)</w:t>
      </w:r>
    </w:p>
    <w:p w14:paraId="2D792D6F" w14:textId="6A469225" w:rsidR="00B1479F" w:rsidRDefault="00B1479F" w:rsidP="00523255">
      <w:pPr>
        <w:pStyle w:val="Sansinterligne"/>
        <w:numPr>
          <w:ilvl w:val="0"/>
          <w:numId w:val="18"/>
        </w:numPr>
        <w:rPr>
          <w:del w:id="73" w:author="emilie sanvito" w:date="2023-11-10T18:17:00Z"/>
          <w:lang w:val="en-GB"/>
        </w:rPr>
      </w:pPr>
      <w:r>
        <w:rPr>
          <w:lang w:val="en-GB"/>
        </w:rPr>
        <w:t>They say that because of this</w:t>
      </w:r>
      <w:r w:rsidRPr="00B1479F">
        <w:rPr>
          <w:lang w:val="en-GB"/>
        </w:rPr>
        <w:t xml:space="preserve"> root resource uptake data and data on root distribution and architecture are two complementary data sets with different information</w:t>
      </w:r>
    </w:p>
    <w:p w14:paraId="5E9EDF0A" w14:textId="77777777" w:rsidR="00D74B0C" w:rsidRDefault="00D74B0C" w:rsidP="00B1479F">
      <w:pPr>
        <w:pStyle w:val="Sansinterligne"/>
        <w:numPr>
          <w:ilvl w:val="0"/>
          <w:numId w:val="18"/>
        </w:numPr>
        <w:rPr>
          <w:ins w:id="74" w:author="emilie sanvito" w:date="2023-11-10T18:17:00Z"/>
          <w:lang w:val="en-GB"/>
        </w:rPr>
      </w:pPr>
    </w:p>
    <w:p w14:paraId="2915E5CD" w14:textId="77777777" w:rsidR="007D578B" w:rsidRDefault="007D578B" w:rsidP="00DA423B">
      <w:pPr>
        <w:pStyle w:val="Sansinterligne"/>
        <w:rPr>
          <w:del w:id="75" w:author="emilie sanvito" w:date="2023-11-10T18:17:00Z"/>
          <w:lang w:val="en-GB"/>
        </w:rPr>
      </w:pPr>
    </w:p>
    <w:p w14:paraId="4F095F93" w14:textId="77777777" w:rsidR="008F1E3C" w:rsidRDefault="008F1E3C" w:rsidP="008F1E3C">
      <w:pPr>
        <w:pStyle w:val="Sansinterligne"/>
        <w:rPr>
          <w:del w:id="76" w:author="emilie sanvito" w:date="2023-11-10T18:17:00Z"/>
          <w:lang w:val="en-GB"/>
        </w:rPr>
      </w:pPr>
      <w:del w:id="77" w:author="emilie sanvito" w:date="2023-11-10T18:17:00Z">
        <w:r>
          <w:rPr>
            <w:lang w:val="en-GB"/>
          </w:rPr>
          <w:lastRenderedPageBreak/>
          <w:fldChar w:fldCharType="begin"/>
        </w:r>
        <w:r>
          <w:rPr>
            <w:lang w:val="en-GB"/>
          </w:rPr>
          <w:delInstrText xml:space="preserve"> ADDIN ZOTERO_ITEM CSL_CITATION {"citationID":"RfkPwo7d","properties":{"formattedCitation":"(Humbel, 1978)","plainCitation":"(Humbel, 1978)","dontUpdate":true,"noteIndex":0},"citationItems":[{"id":5,"uris":["http://zotero.org/groups/5202845/items/CDJHVD9W"],"itemData":{"id":5,"type":"report","collection-title":"Science du sol","genre":"extrait de l'A.F.E.S","language":"fr","number":"2","publisher":"ORSTOM","source":"Zotero","title":"Caractérisation, par des mesures physiques, hydriques et d'enracinement, de sols de Guyane française à dynamique de l'eau superficielle","author":[{"family":"Humbel","given":"François-Xavier"}],"issued":{"date-parts":[["1978"]]}}}],"schema":"https://github.com/citation-style-language/schema/raw/master/csl-citation.json"} </w:delInstrText>
        </w:r>
        <w:r>
          <w:rPr>
            <w:lang w:val="en-GB"/>
          </w:rPr>
          <w:fldChar w:fldCharType="separate"/>
        </w:r>
        <w:r w:rsidRPr="00326DCF">
          <w:rPr>
            <w:rFonts w:ascii="Calibri" w:hAnsi="Calibri" w:cs="Calibri"/>
          </w:rPr>
          <w:delText xml:space="preserve">Humbel </w:delText>
        </w:r>
        <w:r>
          <w:rPr>
            <w:rFonts w:ascii="Calibri" w:hAnsi="Calibri" w:cs="Calibri"/>
          </w:rPr>
          <w:delText>(</w:delText>
        </w:r>
        <w:r w:rsidRPr="00326DCF">
          <w:rPr>
            <w:rFonts w:ascii="Calibri" w:hAnsi="Calibri" w:cs="Calibri"/>
          </w:rPr>
          <w:delText>1978)</w:delText>
        </w:r>
        <w:r>
          <w:rPr>
            <w:lang w:val="en-GB"/>
          </w:rPr>
          <w:fldChar w:fldCharType="end"/>
        </w:r>
        <w:r>
          <w:rPr>
            <w:lang w:val="en-GB"/>
          </w:rPr>
          <w:delText xml:space="preserve"> showed that there is a link between the soil drainage type and root establishment. They </w:delText>
        </w:r>
        <w:r w:rsidRPr="00F13999">
          <w:rPr>
            <w:i/>
            <w:iCs/>
            <w:lang w:val="en-GB"/>
          </w:rPr>
          <w:delText>show</w:delText>
        </w:r>
        <w:r>
          <w:rPr>
            <w:lang w:val="en-GB"/>
          </w:rPr>
          <w:delText xml:space="preserve"> that in soils with superficial lateral drainage the roots decrease exponentially and more than 80% are present in the first 20 cm. Superficial lateral drainage is a drainage type in which there is a fleeting waterlogged water table that appears during heavy rains </w:delText>
        </w:r>
        <w:r>
          <w:rPr>
            <w:lang w:val="en-GB"/>
          </w:rPr>
          <w:fldChar w:fldCharType="begin"/>
        </w:r>
        <w:r>
          <w:rPr>
            <w:lang w:val="en-GB"/>
          </w:rPr>
          <w:delInstrText xml:space="preserve"> ADDIN ZOTERO_ITEM CSL_CITATION {"citationID":"uCm38rz7","properties":{"formattedCitation":"(Ferry et al., 2003)","plainCitation":"(Ferry et al., 2003)","noteIndex":0},"citationItems":[{"id":2,"uris":["http://zotero.org/groups/5202845/items/YUFX6TD3"],"itemData":{"id":2,"type":"article-journal","abstract":"Les sols forestiers de Guyane septentrionale permettent d'illustrer un grand nombre de processus pédogénétiques typiques des milieux tropicaux humides. En profondeur, la roche est transformée en saprolite par la nappe, qui sature toute la porosité. Plus haut, les alternances d'humectation et de dessiccation redistribuent le fer et conduisent à la formation d'un ensemble tacheté aux faciès multiples. Dans les horizons supérieurs, un régime hydrique encore plus contrasté, l'apport de matière organique et l'activité biologique poursuivent l'altération des constituants et remanient considérablement leur organisation ; un mécanisme majeur est l'appauvrissement en fer plus ou moins marqué selon la topographie, allant jusqu'à son élimination totale par podzolisation.","container-title":"Revue forestière française","DOI":"10.4267/2042/5786","issue":"sp","note":"publisher: AgroParisTech","page":"37-59","source":"HAL Archives Ouvertes","title":"Genèse et fonctionnement hydrique des sols sur socle cristallin en Guyane.","volume":"55","author":[{"family":"Ferry","given":"Bruno"},{"family":"Freycon","given":"Vincent"},{"family":"Paget","given":"Dominique"}],"issued":{"date-parts":[["2003"]]}}}],"schema":"https://github.com/citation-style-language/schema/raw/master/csl-citation.json"} </w:delInstrText>
        </w:r>
        <w:r>
          <w:rPr>
            <w:lang w:val="en-GB"/>
          </w:rPr>
          <w:fldChar w:fldCharType="separate"/>
        </w:r>
        <w:r w:rsidRPr="00BF5781">
          <w:rPr>
            <w:rFonts w:ascii="Calibri" w:hAnsi="Calibri" w:cs="Calibri"/>
          </w:rPr>
          <w:delText>(Ferry et al., 2003)</w:delText>
        </w:r>
        <w:r>
          <w:rPr>
            <w:lang w:val="en-GB"/>
          </w:rPr>
          <w:fldChar w:fldCharType="end"/>
        </w:r>
        <w:r>
          <w:rPr>
            <w:lang w:val="en-GB"/>
          </w:rPr>
          <w:delText xml:space="preserve">. In addition, there is also a big effect of depth on the presence of roots. </w:delText>
        </w:r>
        <w:r w:rsidRPr="411C8FB2">
          <w:rPr>
            <w:lang w:val="en-GB"/>
          </w:rPr>
          <w:delText>The results of Schenk and Jackson (2002) suggest that, on average, at least half of root biomass is found in the upper 30 cm of soil for all systems globally.</w:delText>
        </w:r>
        <w:r>
          <w:rPr>
            <w:lang w:val="en-GB"/>
          </w:rPr>
          <w:delText xml:space="preserve"> </w:delText>
        </w:r>
      </w:del>
    </w:p>
    <w:p w14:paraId="60C6B7AC" w14:textId="3855D3FD" w:rsidR="008F1E3C" w:rsidRDefault="008F1E3C" w:rsidP="00DA423B">
      <w:pPr>
        <w:pStyle w:val="Sansinterligne"/>
        <w:rPr>
          <w:lang w:val="en-GB"/>
        </w:rPr>
      </w:pPr>
    </w:p>
    <w:p w14:paraId="64FAABA7" w14:textId="3AE21553" w:rsidR="003213A1" w:rsidRDefault="00015490" w:rsidP="00AC45D7">
      <w:pPr>
        <w:pStyle w:val="Sansinterligne"/>
        <w:rPr>
          <w:lang w:val="en-GB"/>
        </w:rPr>
      </w:pPr>
      <w:del w:id="78" w:author="emilie sanvito" w:date="2023-11-10T18:18:00Z">
        <w:r>
          <w:rPr>
            <w:lang w:val="en-GB"/>
          </w:rPr>
          <w:delText xml:space="preserve">How roots are distributed in the soil tells us something about their capacity to take up nutrients and water from the soil (source: maybe </w:delText>
        </w:r>
        <w:r>
          <w:rPr>
            <w:lang w:val="en-GB"/>
          </w:rPr>
          <w:fldChar w:fldCharType="begin"/>
        </w:r>
        <w:r>
          <w:rPr>
            <w:lang w:val="en-GB"/>
          </w:rPr>
          <w:delInstrText xml:space="preserve"> ADDIN ZOTERO_ITEM CSL_CITATION {"citationID":"LQr8nNlI","properties":{"formattedCitation":"(Freschet et al., 2021)","plainCitation":"(Freschet et al., 2021)","noteIndex":0},"citationItems":[{"id":215,"uris":["http://zotero.org/groups/5202845/items/U9RDN5SZ"],"itemData":{"id":215,"type":"article-journal","abstract":"In the context of a recent massive increase in research on plant root functions and their impact on the environment, root ecologists currently face many important challenges to keep on generating cutting-edge, meaningful and integrated knowledge. Consideration of the below-ground components in plant and ecosystem studies has been consistently called for in recent decades, but methodology is disparate and sometimes inappropriate. This handbook, based on the collective effort of a large team of experts, will improve trait comparisons across studies and integration of information across databases by providing standardised methods and controlled vocabularies. It is meant to be used not only as starting point by students and scientists who desire working on below-ground ecosystems, but also by experts for consolidating and broadening their views on multiple aspects of root ecology. Beyond the classical compilation of measurement protocols, we have synthesised recommendations from the literature to provide key background knowledge useful for: (1) defining below-ground plant entities and giving keys for their meaningful dissection, classification and naming beyond the classical fine-root vs coarse-root approach; (2) considering the specificity of root research to produce sound laboratory and field data; (3) describing typical, but overlooked steps for studying roots (e.g. root handling, cleaning and storage); and (4) gathering metadata necessary for the interpretation of results and their reuse. Most importantly, all root traits have been introduced with some degree of ecological context that will be a foundation for understanding their ecological meaning, their typical use and uncertainties, and some methodological and conceptual perspectives for future research. Considering all of this, we urge readers not to solely extract protocol recommendations for trait measurements from this work, but to take a moment to read and reflect on the extensive information contained in this broader guide to root ecology, including sections I–VII and the many introductions to each section and root trait description. Finally, it is critical to understand that a major aim of this guide is to help break down barriers between the many subdisciplines of root ecology and ecophysiology, broaden researchers’ views on the multiple aspects of root study and create favourable conditions for the inception of comprehensive experiments on the role of roots in plant and ecosystem functioning.","container-title":"New Phytologist","DOI":"10.1111/nph.17572","ISSN":"1469-8137","issue":"3","language":"en","license":"© 2021 The Authors. New Phytologist © 2021 New Phytologist Foundation","note":"_eprint: https://onlinelibrary.wiley.com/doi/pdf/10.1111/nph.17572","page":"973-1122","source":"Wiley Online Library","title":"A starting guide to root ecology: strengthening ecological concepts and standardising root classification, sampling, processing and trait measurements","title-short":"A starting guide to root ecology","volume":"232","author":[{"family":"Freschet","given":"Grégoire T."},{"family":"Pagès","given":"Loïc"},{"family":"Iversen","given":"Colleen M."},{"family":"Comas","given":"Louise H."},{"family":"Rewald","given":"Boris"},{"family":"Roumet","given":"Catherine"},{"family":"Klimešová","given":"Jitka"},{"family":"Zadworny","given":"Marcin"},{"family":"Poorter","given":"Hendrik"},{"family":"Postma","given":"Johannes A."},{"family":"Adams","given":"Thomas S."},{"family":"Bagniewska-Zadworna","given":"Agnieszka"},{"family":"Bengough","given":"A. Glyn"},{"family":"Blancaflor","given":"Elison B."},{"family":"Brunner","given":"Ivano"},{"family":"Cornelissen","given":"Johannes H. C."},{"family":"Garnier","given":"Eric"},{"family":"Gessler","given":"Arthur"},{"family":"Hobbie","given":"Sarah E."},{"family":"Meier","given":"Ina C."},{"family":"Mommer","given":"Liesje"},{"family":"Picon-Cochard","given":"Catherine"},{"family":"Rose","given":"Laura"},{"family":"Ryser","given":"Peter"},{"family":"Scherer-Lorenzen","given":"Michael"},{"family":"Soudzilovskaia","given":"Nadejda A."},{"family":"Stokes","given":"Alexia"},{"family":"Sun","given":"Tao"},{"family":"Valverde-Barrantes","given":"Oscar J."},{"family":"Weemstra","given":"Monique"},{"family":"Weigelt","given":"Alexandra"},{"family":"Wurzburger","given":"Nina"},{"family":"York","given":"Larry M."},{"family":"Batterman","given":"Sarah A."},{"family":"Gomes de Moraes","given":"Moemy"},{"family":"Janeček","given":"Štěpán"},{"family":"Lambers","given":"Hans"},{"family":"Salmon","given":"Verity"},{"family":"Tharayil","given":"Nishanth"},{"family":"McCormack","given":"M. Luke"}],"issued":{"date-parts":[["2021"]]}}}],"schema":"https://github.com/citation-style-language/schema/raw/master/csl-citation.json"} </w:delInstrText>
        </w:r>
        <w:r>
          <w:rPr>
            <w:lang w:val="en-GB"/>
          </w:rPr>
          <w:fldChar w:fldCharType="separate"/>
        </w:r>
        <w:r w:rsidRPr="00396EDD">
          <w:rPr>
            <w:rFonts w:ascii="Calibri" w:hAnsi="Calibri" w:cs="Calibri"/>
          </w:rPr>
          <w:delText>(Freschet et al., 2021)</w:delText>
        </w:r>
        <w:r>
          <w:rPr>
            <w:lang w:val="en-GB"/>
          </w:rPr>
          <w:fldChar w:fldCharType="end"/>
        </w:r>
        <w:r>
          <w:rPr>
            <w:lang w:val="en-GB"/>
          </w:rPr>
          <w:delText>).</w:delText>
        </w:r>
      </w:del>
      <w:r w:rsidR="008D6F85">
        <w:rPr>
          <w:lang w:val="en-GB"/>
        </w:rPr>
        <w:t xml:space="preserve">Root bible: </w:t>
      </w:r>
      <w:r w:rsidR="008D6F85" w:rsidRPr="008D6F85">
        <w:rPr>
          <w:lang w:val="en-GB"/>
        </w:rPr>
        <w:t>relating measurements of above-ground properties to uptake of soil resources of specific roots or soil depths is not straightforward.</w:t>
      </w:r>
    </w:p>
    <w:p w14:paraId="6D2DFFDD" w14:textId="507E0A35" w:rsidR="00534238" w:rsidRDefault="00534238" w:rsidP="00ED0CBE">
      <w:pPr>
        <w:pStyle w:val="Sansinterligne"/>
        <w:pBdr>
          <w:bottom w:val="single" w:sz="6" w:space="1" w:color="auto"/>
        </w:pBdr>
        <w:rPr>
          <w:lang w:val="en-GB"/>
        </w:rPr>
      </w:pPr>
    </w:p>
    <w:p w14:paraId="2754221F" w14:textId="77777777" w:rsidR="001C2161" w:rsidRDefault="001C2161" w:rsidP="00E56AE0">
      <w:pPr>
        <w:pStyle w:val="Sansinterligne"/>
        <w:rPr>
          <w:del w:id="79" w:author="emilie sanvito" w:date="2023-11-10T18:12:00Z"/>
          <w:lang w:val="en-GB"/>
        </w:rPr>
      </w:pPr>
    </w:p>
    <w:p w14:paraId="70442A7E" w14:textId="044D3508" w:rsidR="00F56B2F" w:rsidRPr="00AC45D7" w:rsidRDefault="00AB4DCB" w:rsidP="00E217B7">
      <w:pPr>
        <w:pStyle w:val="Sansinterligne"/>
        <w:rPr>
          <w:del w:id="80" w:author="emilie sanvito" w:date="2023-11-10T18:12:00Z"/>
          <w:lang w:val="en-GB"/>
        </w:rPr>
      </w:pPr>
      <w:del w:id="81" w:author="emilie sanvito" w:date="2023-11-10T18:12:00Z">
        <w:r w:rsidRPr="00AC45D7" w:rsidDel="004236C6">
          <w:rPr>
            <w:lang w:val="en-GB"/>
          </w:rPr>
          <w:delText>G</w:delText>
        </w:r>
        <w:r w:rsidR="00306841" w:rsidDel="004236C6">
          <w:rPr>
            <w:lang w:val="en-GB"/>
          </w:rPr>
          <w:delText>In</w:delText>
        </w:r>
        <w:r w:rsidR="00306841">
          <w:rPr>
            <w:lang w:val="en-GB"/>
          </w:rPr>
          <w:delText xml:space="preserve"> the aug</w:delText>
        </w:r>
        <w:r w:rsidR="00623935">
          <w:rPr>
            <w:lang w:val="en-GB"/>
          </w:rPr>
          <w:delText>e</w:delText>
        </w:r>
        <w:r w:rsidR="00306841">
          <w:rPr>
            <w:lang w:val="en-GB"/>
          </w:rPr>
          <w:delText>rs data of last</w:delText>
        </w:r>
        <w:r w:rsidR="003F58D3">
          <w:rPr>
            <w:lang w:val="en-GB"/>
          </w:rPr>
          <w:delText xml:space="preserve"> </w:delText>
        </w:r>
        <w:r w:rsidR="00CE6448">
          <w:rPr>
            <w:lang w:val="en-GB"/>
          </w:rPr>
          <w:delText xml:space="preserve">year, we have information about </w:delText>
        </w:r>
        <w:r w:rsidR="00E2768F">
          <w:rPr>
            <w:lang w:val="en-GB"/>
          </w:rPr>
          <w:delText xml:space="preserve">above ground biomass (species and stuff), and about </w:delText>
        </w:r>
        <w:r w:rsidR="00932251">
          <w:rPr>
            <w:lang w:val="en-GB"/>
          </w:rPr>
          <w:delText xml:space="preserve">underground </w:delText>
        </w:r>
        <w:r w:rsidR="00A3680F">
          <w:rPr>
            <w:lang w:val="en-GB"/>
          </w:rPr>
          <w:delText>soil</w:delText>
        </w:r>
        <w:r w:rsidR="00263E7B">
          <w:rPr>
            <w:lang w:val="en-GB"/>
          </w:rPr>
          <w:delText xml:space="preserve"> parameters.</w:delText>
        </w:r>
        <w:r w:rsidR="00E42DEF">
          <w:rPr>
            <w:lang w:val="en-GB"/>
          </w:rPr>
          <w:delText xml:space="preserve"> In the pit data of this year, </w:delText>
        </w:r>
        <w:r w:rsidR="00BE2554">
          <w:rPr>
            <w:lang w:val="en-GB"/>
          </w:rPr>
          <w:delText xml:space="preserve">we </w:delText>
        </w:r>
        <w:r w:rsidR="00CB00EA">
          <w:rPr>
            <w:lang w:val="en-GB"/>
          </w:rPr>
          <w:delText xml:space="preserve">have information about underground soil parameters and about underground </w:delText>
        </w:r>
        <w:r w:rsidR="00322539">
          <w:rPr>
            <w:lang w:val="en-GB"/>
          </w:rPr>
          <w:delText>root biomass.</w:delText>
        </w:r>
      </w:del>
    </w:p>
    <w:p w14:paraId="6D6D2E20" w14:textId="36CC5016" w:rsidR="00FA6E9D" w:rsidRDefault="00FA6E9D" w:rsidP="00322539">
      <w:pPr>
        <w:pStyle w:val="Sansinterligne"/>
        <w:numPr>
          <w:ilvl w:val="0"/>
          <w:numId w:val="5"/>
        </w:numPr>
        <w:rPr>
          <w:del w:id="82" w:author="Clément Thion" w:date="2023-11-09T22:38:00Z"/>
          <w:lang w:val="en-GB"/>
        </w:rPr>
      </w:pPr>
      <w:del w:id="83" w:author="Clément Thion" w:date="2023-11-09T22:38:00Z">
        <w:r>
          <w:rPr>
            <w:lang w:val="en-GB"/>
          </w:rPr>
          <w:delText xml:space="preserve">Do changes in </w:delText>
        </w:r>
        <w:r w:rsidR="00912782">
          <w:rPr>
            <w:lang w:val="en-GB"/>
          </w:rPr>
          <w:delText>porosity</w:delText>
        </w:r>
        <w:r>
          <w:rPr>
            <w:lang w:val="en-GB"/>
          </w:rPr>
          <w:delText xml:space="preserve"> </w:delText>
        </w:r>
        <w:r w:rsidR="001B1D94">
          <w:rPr>
            <w:lang w:val="en-GB"/>
          </w:rPr>
          <w:delText>with depth</w:delText>
        </w:r>
        <w:r>
          <w:rPr>
            <w:lang w:val="en-GB"/>
          </w:rPr>
          <w:delText xml:space="preserve"> in the soil </w:delText>
        </w:r>
        <w:r w:rsidR="0052244C">
          <w:rPr>
            <w:lang w:val="en-GB"/>
          </w:rPr>
          <w:delText xml:space="preserve">affect </w:delText>
        </w:r>
        <w:r w:rsidR="00B3109A">
          <w:rPr>
            <w:lang w:val="en-GB"/>
          </w:rPr>
          <w:delText>the aboveground and belowground biomass in the same way?</w:delText>
        </w:r>
        <w:r w:rsidR="007E50F8">
          <w:rPr>
            <w:lang w:val="en-GB"/>
          </w:rPr>
          <w:delText xml:space="preserve"> Would you perceive </w:delText>
        </w:r>
        <w:r w:rsidR="005A02DE">
          <w:rPr>
            <w:lang w:val="en-GB"/>
          </w:rPr>
          <w:delText>similar changes in root abundance as in aboveground plant abundance?</w:delText>
        </w:r>
      </w:del>
    </w:p>
    <w:p w14:paraId="761B846B" w14:textId="6AEFAD22" w:rsidR="00322539" w:rsidRDefault="00771113" w:rsidP="00322539">
      <w:pPr>
        <w:pStyle w:val="Sansinterligne"/>
        <w:numPr>
          <w:ilvl w:val="0"/>
          <w:numId w:val="5"/>
        </w:numPr>
        <w:rPr>
          <w:del w:id="84" w:author="Clément Thion" w:date="2023-11-09T22:38:00Z"/>
          <w:lang w:val="en-GB"/>
        </w:rPr>
      </w:pPr>
      <w:del w:id="85" w:author="Clément Thion" w:date="2023-11-09T22:38:00Z">
        <w:r>
          <w:rPr>
            <w:lang w:val="en-GB"/>
          </w:rPr>
          <w:delText>Do</w:delText>
        </w:r>
        <w:r w:rsidR="006F5623">
          <w:rPr>
            <w:lang w:val="en-GB"/>
          </w:rPr>
          <w:delText xml:space="preserve"> </w:delText>
        </w:r>
        <w:r w:rsidR="004D2581">
          <w:rPr>
            <w:lang w:val="en-GB"/>
          </w:rPr>
          <w:delText xml:space="preserve">water reserves </w:delText>
        </w:r>
        <w:commentRangeStart w:id="86"/>
        <w:r w:rsidR="006D46BD">
          <w:rPr>
            <w:lang w:val="en-GB"/>
          </w:rPr>
          <w:delText>constrain</w:delText>
        </w:r>
        <w:commentRangeEnd w:id="86"/>
        <w:r w:rsidR="004660D7">
          <w:rPr>
            <w:rStyle w:val="Marquedecommentaire"/>
          </w:rPr>
          <w:commentReference w:id="86"/>
        </w:r>
        <w:r w:rsidR="007B3189">
          <w:rPr>
            <w:lang w:val="en-GB"/>
          </w:rPr>
          <w:delText xml:space="preserve"> </w:delText>
        </w:r>
        <w:r w:rsidR="001306F3">
          <w:rPr>
            <w:lang w:val="en-GB"/>
          </w:rPr>
          <w:delText xml:space="preserve">similarly </w:delText>
        </w:r>
        <w:r w:rsidR="006054BB">
          <w:rPr>
            <w:lang w:val="en-GB"/>
          </w:rPr>
          <w:delText xml:space="preserve">above ground biomass </w:delText>
        </w:r>
        <w:r w:rsidR="005A5667">
          <w:rPr>
            <w:lang w:val="en-GB"/>
          </w:rPr>
          <w:delText xml:space="preserve">(augers data) </w:delText>
        </w:r>
        <w:r w:rsidR="006054BB">
          <w:rPr>
            <w:lang w:val="en-GB"/>
          </w:rPr>
          <w:delText xml:space="preserve">and </w:delText>
        </w:r>
        <w:r w:rsidR="004759C1">
          <w:rPr>
            <w:lang w:val="en-GB"/>
          </w:rPr>
          <w:delText>underground biomass (</w:delText>
        </w:r>
        <w:r w:rsidR="005A5667">
          <w:rPr>
            <w:lang w:val="en-GB"/>
          </w:rPr>
          <w:delText>pit data</w:delText>
        </w:r>
        <w:r w:rsidR="007B3189">
          <w:rPr>
            <w:lang w:val="en-GB"/>
          </w:rPr>
          <w:delText>)?</w:delText>
        </w:r>
      </w:del>
    </w:p>
    <w:p w14:paraId="24599208" w14:textId="5C6997AB" w:rsidR="008B7BE1" w:rsidRPr="001C4226" w:rsidRDefault="008B7BE1" w:rsidP="00322539">
      <w:pPr>
        <w:pStyle w:val="Sansinterligne"/>
        <w:numPr>
          <w:ilvl w:val="0"/>
          <w:numId w:val="5"/>
        </w:numPr>
        <w:rPr>
          <w:del w:id="87" w:author="Clément Thion" w:date="2023-11-09T22:38:00Z"/>
          <w:highlight w:val="yellow"/>
          <w:lang w:val="en-GB"/>
        </w:rPr>
      </w:pPr>
      <w:del w:id="88" w:author="Clément Thion" w:date="2023-11-09T22:38:00Z">
        <w:r w:rsidRPr="001C4226">
          <w:rPr>
            <w:highlight w:val="yellow"/>
            <w:lang w:val="en-GB"/>
          </w:rPr>
          <w:delText>Does the silt appear differently</w:delText>
        </w:r>
        <w:r w:rsidR="00380952" w:rsidRPr="001C4226">
          <w:rPr>
            <w:highlight w:val="yellow"/>
            <w:lang w:val="en-GB"/>
          </w:rPr>
          <w:delText xml:space="preserve"> (at different depths)</w:delText>
        </w:r>
        <w:r w:rsidRPr="001C4226">
          <w:rPr>
            <w:highlight w:val="yellow"/>
            <w:lang w:val="en-GB"/>
          </w:rPr>
          <w:delText xml:space="preserve"> </w:delText>
        </w:r>
        <w:r w:rsidR="00123EB2" w:rsidRPr="001C4226">
          <w:rPr>
            <w:highlight w:val="yellow"/>
            <w:lang w:val="en-GB"/>
          </w:rPr>
          <w:delText xml:space="preserve">on </w:delText>
        </w:r>
        <w:r w:rsidR="00502968" w:rsidRPr="001C4226">
          <w:rPr>
            <w:highlight w:val="yellow"/>
            <w:lang w:val="en-GB"/>
          </w:rPr>
          <w:delText>slope</w:delText>
        </w:r>
        <w:r w:rsidR="00123EB2" w:rsidRPr="001C4226">
          <w:rPr>
            <w:highlight w:val="yellow"/>
            <w:lang w:val="en-GB"/>
          </w:rPr>
          <w:delText>, plateau’s and bas fonds?</w:delText>
        </w:r>
      </w:del>
    </w:p>
    <w:p w14:paraId="55618A98" w14:textId="4626502F" w:rsidR="00123EB2" w:rsidRDefault="00B741EE" w:rsidP="00032457">
      <w:pPr>
        <w:pStyle w:val="Sansinterligne"/>
        <w:ind w:left="720"/>
        <w:rPr>
          <w:del w:id="89" w:author="Clément Thion" w:date="2023-11-09T22:38:00Z"/>
          <w:lang w:val="en-GB"/>
        </w:rPr>
      </w:pPr>
      <w:del w:id="90" w:author="Clément Thion" w:date="2023-11-09T22:38:00Z">
        <w:r>
          <w:rPr>
            <w:lang w:val="en-GB"/>
          </w:rPr>
          <w:delText>Are our pits representative for the whole area</w:delText>
        </w:r>
        <w:r w:rsidR="00152B34">
          <w:rPr>
            <w:lang w:val="en-GB"/>
          </w:rPr>
          <w:delText xml:space="preserve"> (P16)</w:delText>
        </w:r>
        <w:r>
          <w:rPr>
            <w:lang w:val="en-GB"/>
          </w:rPr>
          <w:delText>?</w:delText>
        </w:r>
        <w:r w:rsidR="00854682">
          <w:rPr>
            <w:lang w:val="en-GB"/>
          </w:rPr>
          <w:delText xml:space="preserve"> </w:delText>
        </w:r>
        <w:r w:rsidR="00854682" w:rsidRPr="002F09D7">
          <w:rPr>
            <w:highlight w:val="yellow"/>
            <w:lang w:val="en-GB"/>
          </w:rPr>
          <w:delText xml:space="preserve">The occurrence of silt along the topography </w:delText>
        </w:r>
        <w:r w:rsidR="007A54AC" w:rsidRPr="002F09D7">
          <w:rPr>
            <w:highlight w:val="yellow"/>
            <w:lang w:val="en-GB"/>
          </w:rPr>
          <w:delText xml:space="preserve">is similar to last year </w:delText>
        </w:r>
        <w:r w:rsidR="007A54AC" w:rsidRPr="002F09D7" w:rsidDel="006223FE">
          <w:rPr>
            <w:highlight w:val="yellow"/>
            <w:lang w:val="en-GB"/>
          </w:rPr>
          <w:delText>data?</w:delText>
        </w:r>
      </w:del>
    </w:p>
    <w:p w14:paraId="231B642F" w14:textId="14C38414" w:rsidR="00A83AC5" w:rsidRDefault="00A83AC5" w:rsidP="00A83AC5">
      <w:pPr>
        <w:pStyle w:val="Sansinterligne"/>
        <w:numPr>
          <w:ilvl w:val="0"/>
          <w:numId w:val="5"/>
        </w:numPr>
        <w:rPr>
          <w:del w:id="91" w:author="Clément Thion" w:date="2023-11-09T22:38:00Z"/>
          <w:lang w:val="en-GB"/>
        </w:rPr>
      </w:pPr>
      <w:del w:id="92" w:author="Clément Thion" w:date="2023-11-09T22:38:00Z">
        <w:r>
          <w:rPr>
            <w:lang w:val="en-GB"/>
          </w:rPr>
          <w:delText>What do our variables mean?</w:delText>
        </w:r>
        <w:r w:rsidR="00970ADC">
          <w:rPr>
            <w:lang w:val="en-GB"/>
          </w:rPr>
          <w:delText xml:space="preserve"> What could we conclude from them if they have a significant effect on </w:delText>
        </w:r>
        <w:r w:rsidR="00220119">
          <w:rPr>
            <w:lang w:val="en-GB"/>
          </w:rPr>
          <w:delText>the appearance of roots for example?</w:delText>
        </w:r>
        <w:r w:rsidR="00AB4932">
          <w:rPr>
            <w:lang w:val="en-GB"/>
          </w:rPr>
          <w:delText xml:space="preserve"> (therefore besides water retention, which is linked with porosity and therefore texture</w:delText>
        </w:r>
        <w:r w:rsidR="0068503F">
          <w:rPr>
            <w:lang w:val="en-GB"/>
          </w:rPr>
          <w:delText>)</w:delText>
        </w:r>
      </w:del>
    </w:p>
    <w:p w14:paraId="399D0F00" w14:textId="40EC421F" w:rsidR="00850978" w:rsidRDefault="0068503F" w:rsidP="00B93209">
      <w:pPr>
        <w:pStyle w:val="Sansinterligne"/>
        <w:rPr>
          <w:del w:id="93" w:author="Clément Thion" w:date="2023-11-06T14:18:00Z"/>
          <w:lang w:val="en-GB"/>
        </w:rPr>
      </w:pPr>
      <w:del w:id="94" w:author="Clément Thion" w:date="2023-11-09T22:38:00Z">
        <w:r>
          <w:rPr>
            <w:lang w:val="en-GB"/>
          </w:rPr>
          <w:delText>What do we know from colo</w:delText>
        </w:r>
        <w:r w:rsidR="00515D55">
          <w:rPr>
            <w:lang w:val="en-GB"/>
          </w:rPr>
          <w:delText>u</w:delText>
        </w:r>
        <w:r>
          <w:rPr>
            <w:lang w:val="en-GB"/>
          </w:rPr>
          <w:delText>rs?</w:delText>
        </w:r>
        <w:r w:rsidR="000860CA">
          <w:rPr>
            <w:lang w:val="en-GB"/>
          </w:rPr>
          <w:delText xml:space="preserve"> -&gt; presence of </w:delText>
        </w:r>
        <w:r w:rsidR="006A1CDA">
          <w:rPr>
            <w:lang w:val="en-GB"/>
          </w:rPr>
          <w:delText>iron</w:delText>
        </w:r>
        <w:r w:rsidR="00D76245">
          <w:rPr>
            <w:lang w:val="en-GB"/>
          </w:rPr>
          <w:delText>, which again links to presence/absence of water table (</w:delText>
        </w:r>
        <w:r w:rsidR="00BF61C0">
          <w:rPr>
            <w:lang w:val="en-GB"/>
          </w:rPr>
          <w:delText>white spots indicate iron has left due to presence of water that changed reaction</w:delText>
        </w:r>
        <w:r w:rsidR="00E43735">
          <w:rPr>
            <w:lang w:val="en-GB"/>
          </w:rPr>
          <w:delText>)</w:delText>
        </w:r>
      </w:del>
    </w:p>
    <w:p w14:paraId="382F88C1" w14:textId="77777777" w:rsidR="00850978" w:rsidRDefault="00850978" w:rsidP="00631B5A">
      <w:pPr>
        <w:pStyle w:val="Sansinterligne"/>
        <w:rPr>
          <w:ins w:id="95" w:author="Greta Dobetsberger" w:date="2023-11-10T18:44:00Z"/>
          <w:lang w:val="en-GB"/>
        </w:rPr>
      </w:pPr>
    </w:p>
    <w:p w14:paraId="1BC47003" w14:textId="336D37DA" w:rsidR="09B9D985" w:rsidRDefault="09B9D985" w:rsidP="09B9D985">
      <w:pPr>
        <w:pStyle w:val="Sansinterligne"/>
        <w:rPr>
          <w:del w:id="96" w:author="Greta Dobetsberger" w:date="2023-11-10T19:29:00Z"/>
          <w:lang w:val="en-GB"/>
        </w:rPr>
      </w:pPr>
    </w:p>
    <w:p w14:paraId="56397F22" w14:textId="77777777" w:rsidR="00850978" w:rsidRDefault="00850978" w:rsidP="00631B5A">
      <w:pPr>
        <w:pStyle w:val="Sansinterligne"/>
        <w:rPr>
          <w:lang w:val="en-GB"/>
        </w:rPr>
      </w:pPr>
    </w:p>
    <w:p w14:paraId="05B3F934" w14:textId="0A7CF084" w:rsidR="00850978" w:rsidRDefault="00850978" w:rsidP="00850978">
      <w:pPr>
        <w:pStyle w:val="Sansinterligne"/>
        <w:numPr>
          <w:ilvl w:val="0"/>
          <w:numId w:val="7"/>
        </w:numPr>
        <w:rPr>
          <w:lang w:val="en-GB"/>
        </w:rPr>
      </w:pPr>
      <w:commentRangeStart w:id="97"/>
      <w:commentRangeStart w:id="98"/>
      <w:r>
        <w:rPr>
          <w:lang w:val="en-GB"/>
        </w:rPr>
        <w:t>Does</w:t>
      </w:r>
      <w:r w:rsidR="009B0E3F">
        <w:rPr>
          <w:lang w:val="en-GB"/>
        </w:rPr>
        <w:t xml:space="preserve"> particle size in soil, more specifically the presence of a silt horizon, pose a constraint to the growth of trees</w:t>
      </w:r>
      <w:r w:rsidR="008D0D66">
        <w:rPr>
          <w:lang w:val="en-GB"/>
        </w:rPr>
        <w:t xml:space="preserve">, </w:t>
      </w:r>
      <w:r w:rsidR="00CA50B4">
        <w:rPr>
          <w:lang w:val="en-GB"/>
        </w:rPr>
        <w:t>considering</w:t>
      </w:r>
      <w:r w:rsidR="007641D4">
        <w:rPr>
          <w:lang w:val="en-GB"/>
        </w:rPr>
        <w:t xml:space="preserve"> both roots and aboveground biomass</w:t>
      </w:r>
      <w:r w:rsidR="009B0E3F">
        <w:rPr>
          <w:lang w:val="en-GB"/>
        </w:rPr>
        <w:t>?</w:t>
      </w:r>
    </w:p>
    <w:p w14:paraId="6CA67636" w14:textId="4A701756" w:rsidR="009B0E3F" w:rsidRDefault="004942AE" w:rsidP="004942AE">
      <w:pPr>
        <w:pStyle w:val="Sansinterligne"/>
        <w:ind w:left="720"/>
        <w:rPr>
          <w:lang w:val="en-GB"/>
        </w:rPr>
      </w:pPr>
      <w:r>
        <w:rPr>
          <w:lang w:val="en-GB"/>
        </w:rPr>
        <w:t>a.1) Do roots react differently to soil texture, taking the diameter of the roots into account?</w:t>
      </w:r>
    </w:p>
    <w:p w14:paraId="211E732F" w14:textId="31974E70" w:rsidR="004942AE" w:rsidRDefault="004942AE" w:rsidP="004942AE">
      <w:pPr>
        <w:pStyle w:val="Sansinterligne"/>
        <w:ind w:left="720"/>
        <w:rPr>
          <w:lang w:val="en-GB"/>
        </w:rPr>
      </w:pPr>
      <w:r>
        <w:rPr>
          <w:lang w:val="en-GB"/>
        </w:rPr>
        <w:t xml:space="preserve">a.2) </w:t>
      </w:r>
      <w:r w:rsidR="0039167E">
        <w:rPr>
          <w:lang w:val="en-GB"/>
        </w:rPr>
        <w:t>How does the depth of the silt horizon impact the concentration of the roots?</w:t>
      </w:r>
    </w:p>
    <w:p w14:paraId="319B017C" w14:textId="2BF8D34D" w:rsidR="0039167E" w:rsidRDefault="0039167E" w:rsidP="004942AE">
      <w:pPr>
        <w:pStyle w:val="Sansinterligne"/>
        <w:ind w:left="720"/>
        <w:rPr>
          <w:del w:id="99" w:author="Clément Thion" w:date="2023-11-09T22:44:00Z"/>
          <w:lang w:val="en-GB"/>
        </w:rPr>
      </w:pPr>
      <w:commentRangeStart w:id="100"/>
      <w:del w:id="101" w:author="Clément Thion" w:date="2023-11-09T22:44:00Z">
        <w:r>
          <w:rPr>
            <w:lang w:val="en-GB"/>
          </w:rPr>
          <w:delText xml:space="preserve">a.3) Is the mica </w:delText>
        </w:r>
        <w:r w:rsidR="00FD6009">
          <w:rPr>
            <w:lang w:val="en-GB"/>
          </w:rPr>
          <w:delText>proportion</w:delText>
        </w:r>
        <w:r>
          <w:rPr>
            <w:lang w:val="en-GB"/>
          </w:rPr>
          <w:delText xml:space="preserve"> in the soil correlated </w:delText>
        </w:r>
        <w:r w:rsidR="00FD6009">
          <w:rPr>
            <w:lang w:val="en-GB"/>
          </w:rPr>
          <w:delText>with the silt horizon occurrence?</w:delText>
        </w:r>
      </w:del>
      <w:commentRangeEnd w:id="100"/>
      <w:r w:rsidR="00D65689">
        <w:rPr>
          <w:rStyle w:val="Marquedecommentaire"/>
        </w:rPr>
        <w:commentReference w:id="100"/>
      </w:r>
    </w:p>
    <w:p w14:paraId="2C0F9074" w14:textId="313D4F20" w:rsidR="00FD6009" w:rsidRDefault="00FD6009" w:rsidP="004942AE">
      <w:pPr>
        <w:pStyle w:val="Sansinterligne"/>
        <w:ind w:left="720"/>
        <w:rPr>
          <w:lang w:val="en-GB"/>
        </w:rPr>
      </w:pPr>
      <w:r>
        <w:rPr>
          <w:lang w:val="en-GB"/>
        </w:rPr>
        <w:t xml:space="preserve">a.4) </w:t>
      </w:r>
      <w:r w:rsidR="00016071">
        <w:rPr>
          <w:lang w:val="en-GB"/>
        </w:rPr>
        <w:t>Is aboveground biomass (</w:t>
      </w:r>
      <w:r w:rsidR="007B0DD0">
        <w:rPr>
          <w:lang w:val="en-GB"/>
        </w:rPr>
        <w:t xml:space="preserve">DBH, basal area, diversity, …) influenced by the occurrence of a certain </w:t>
      </w:r>
      <w:r w:rsidR="009B6571">
        <w:rPr>
          <w:lang w:val="en-GB"/>
        </w:rPr>
        <w:t>silt horizon?</w:t>
      </w:r>
    </w:p>
    <w:p w14:paraId="3E728D20" w14:textId="015BF497" w:rsidR="00D30468" w:rsidRDefault="009B6571" w:rsidP="00D2191B">
      <w:pPr>
        <w:pStyle w:val="Sansinterligne"/>
        <w:ind w:left="720"/>
        <w:rPr>
          <w:lang w:val="en-GB"/>
        </w:rPr>
      </w:pPr>
      <w:r>
        <w:rPr>
          <w:lang w:val="en-GB"/>
        </w:rPr>
        <w:t xml:space="preserve">       </w:t>
      </w:r>
      <w:r w:rsidRPr="7C0E87B8">
        <w:rPr>
          <w:highlight w:val="yellow"/>
          <w:lang w:val="en-GB"/>
          <w:rPrChange w:id="102" w:author="Greta Dobetsberger" w:date="2023-11-10T18:18:00Z">
            <w:rPr>
              <w:lang w:val="en-GB"/>
            </w:rPr>
          </w:rPrChange>
        </w:rPr>
        <w:t xml:space="preserve">a.4.1) Is there a difference between </w:t>
      </w:r>
      <w:r w:rsidR="00AF57B6" w:rsidRPr="7C0E87B8">
        <w:rPr>
          <w:highlight w:val="yellow"/>
          <w:lang w:val="en-GB"/>
          <w:rPrChange w:id="103" w:author="Greta Dobetsberger" w:date="2023-11-10T18:18:00Z">
            <w:rPr>
              <w:lang w:val="en-GB"/>
            </w:rPr>
          </w:rPrChange>
        </w:rPr>
        <w:t>intermediate and big concentrations of silt in the effect?</w:t>
      </w:r>
      <w:ins w:id="104" w:author="Clément Thion" w:date="2023-10-16T13:49:00Z">
        <w:r w:rsidR="00AB0B7F" w:rsidRPr="7C0E87B8">
          <w:rPr>
            <w:highlight w:val="yellow"/>
            <w:lang w:val="en-GB"/>
            <w:rPrChange w:id="105" w:author="Greta Dobetsberger" w:date="2023-11-10T18:18:00Z">
              <w:rPr>
                <w:lang w:val="en-GB"/>
              </w:rPr>
            </w:rPrChange>
          </w:rPr>
          <w:t xml:space="preserve"> </w:t>
        </w:r>
        <w:r w:rsidR="00462D84" w:rsidRPr="7C0E87B8">
          <w:rPr>
            <w:highlight w:val="yellow"/>
            <w:lang w:val="en-GB"/>
            <w:rPrChange w:id="106" w:author="Greta Dobetsberger" w:date="2023-11-10T18:18:00Z">
              <w:rPr>
                <w:lang w:val="en-GB"/>
              </w:rPr>
            </w:rPrChange>
          </w:rPr>
          <w:t xml:space="preserve">How does </w:t>
        </w:r>
        <w:r w:rsidR="00C80B6F" w:rsidRPr="7C0E87B8">
          <w:rPr>
            <w:highlight w:val="yellow"/>
            <w:lang w:val="en-GB"/>
            <w:rPrChange w:id="107" w:author="Greta Dobetsberger" w:date="2023-11-10T18:18:00Z">
              <w:rPr>
                <w:lang w:val="en-GB"/>
              </w:rPr>
            </w:rPrChange>
          </w:rPr>
          <w:t>the silt effe</w:t>
        </w:r>
      </w:ins>
      <w:ins w:id="108" w:author="Clément Thion" w:date="2023-10-16T13:50:00Z">
        <w:r w:rsidR="00C80B6F" w:rsidRPr="7C0E87B8">
          <w:rPr>
            <w:highlight w:val="yellow"/>
            <w:lang w:val="en-GB"/>
            <w:rPrChange w:id="109" w:author="Greta Dobetsberger" w:date="2023-11-10T18:18:00Z">
              <w:rPr>
                <w:lang w:val="en-GB"/>
              </w:rPr>
            </w:rPrChange>
          </w:rPr>
          <w:t>ct vary with the silt concentration?</w:t>
        </w:r>
      </w:ins>
      <w:commentRangeEnd w:id="97"/>
      <w:r>
        <w:rPr>
          <w:rStyle w:val="Marquedecommentaire"/>
        </w:rPr>
        <w:commentReference w:id="97"/>
      </w:r>
      <w:commentRangeEnd w:id="98"/>
      <w:r>
        <w:rPr>
          <w:rStyle w:val="Marquedecommentaire"/>
        </w:rPr>
        <w:commentReference w:id="98"/>
      </w:r>
    </w:p>
    <w:p w14:paraId="1E61AD83" w14:textId="77777777" w:rsidR="00D30468" w:rsidRDefault="00D30468" w:rsidP="00E217B7">
      <w:pPr>
        <w:pStyle w:val="Sansinterligne"/>
        <w:rPr>
          <w:ins w:id="110" w:author="Greta Dobetsberger" w:date="2023-11-10T19:25:00Z"/>
          <w:lang w:val="en-GB"/>
        </w:rPr>
      </w:pPr>
    </w:p>
    <w:p w14:paraId="7C69FD2E" w14:textId="6844436D" w:rsidR="24D8C252" w:rsidRDefault="24D8C252" w:rsidP="24D8C252">
      <w:pPr>
        <w:pStyle w:val="Sansinterligne"/>
        <w:rPr>
          <w:ins w:id="111" w:author="Greta Dobetsberger" w:date="2023-11-10T21:12:00Z"/>
          <w:del w:id="112" w:author="Greta Dobetsberger" w:date="2023-11-10T21:14:00Z"/>
          <w:lang w:val="en-GB"/>
        </w:rPr>
      </w:pPr>
      <w:ins w:id="113" w:author="Greta Dobetsberger" w:date="2023-11-10T19:29:00Z">
        <w:r w:rsidRPr="24D8C252">
          <w:rPr>
            <w:lang w:val="en-GB"/>
          </w:rPr>
          <w:t>O</w:t>
        </w:r>
      </w:ins>
      <w:ins w:id="114" w:author="Greta Dobetsberger" w:date="2023-11-10T19:26:00Z">
        <w:r w:rsidRPr="24D8C252">
          <w:rPr>
            <w:lang w:val="en-GB"/>
          </w:rPr>
          <w:t xml:space="preserve">ur research endeavours to unravel the potential constraints imposed by silt on tree roots within the context of the Paracou Research Station in French Guiana. </w:t>
        </w:r>
      </w:ins>
      <w:r w:rsidRPr="24D8C252">
        <w:rPr>
          <w:lang w:val="en-GB"/>
        </w:rPr>
        <w:t xml:space="preserve">Our main hypothesis treats the question whether particle size in soil, more specifically the presence of a silt horizon, poses a constraint to the growth of trees, considering both roots and aboveground biomass. More specifically, we want to look at the influence of silt horizon (rather horizons with high silt content) on the root concentration (or density). </w:t>
      </w:r>
      <w:ins w:id="115" w:author="Greta Dobetsberger" w:date="2023-11-10T21:12:00Z">
        <w:r w:rsidR="151F5C13" w:rsidRPr="151F5C13">
          <w:rPr>
            <w:lang w:val="en-GB"/>
          </w:rPr>
          <w:t>We further look at if</w:t>
        </w:r>
        <w:r w:rsidRPr="24D8C252">
          <w:rPr>
            <w:lang w:val="en-GB"/>
          </w:rPr>
          <w:t xml:space="preserve"> aboveground biomass (DBH, basal area, diversity, …) </w:t>
        </w:r>
        <w:r w:rsidR="151F5C13" w:rsidRPr="151F5C13">
          <w:rPr>
            <w:lang w:val="en-GB"/>
          </w:rPr>
          <w:t xml:space="preserve">is </w:t>
        </w:r>
        <w:r w:rsidRPr="24D8C252">
          <w:rPr>
            <w:lang w:val="en-GB"/>
          </w:rPr>
          <w:t>influenced by the occurrence of a certain silt horizon</w:t>
        </w:r>
      </w:ins>
      <w:ins w:id="116" w:author="Greta Dobetsberger" w:date="2023-11-10T21:13:00Z">
        <w:r w:rsidR="3AB4EB42" w:rsidRPr="3AB4EB42">
          <w:rPr>
            <w:lang w:val="en-GB"/>
          </w:rPr>
          <w:t xml:space="preserve"> (or again </w:t>
        </w:r>
        <w:r w:rsidR="175C7C47" w:rsidRPr="175C7C47">
          <w:rPr>
            <w:lang w:val="en-GB"/>
          </w:rPr>
          <w:t>hor</w:t>
        </w:r>
      </w:ins>
      <w:ins w:id="117" w:author="Greta Dobetsberger" w:date="2023-11-10T21:14:00Z">
        <w:r w:rsidR="175C7C47" w:rsidRPr="175C7C47">
          <w:rPr>
            <w:lang w:val="en-GB"/>
          </w:rPr>
          <w:t>iz</w:t>
        </w:r>
      </w:ins>
      <w:del w:id="118" w:author="Greta Dobetsberger" w:date="2023-11-10T21:14:00Z">
        <w:r w:rsidR="74CF3277" w:rsidRPr="175C7C47" w:rsidDel="175C7C47">
          <w:rPr>
            <w:lang w:val="en-GB"/>
          </w:rPr>
          <w:delText>h</w:delText>
        </w:r>
      </w:del>
      <w:ins w:id="119" w:author="Greta Dobetsberger" w:date="2023-11-10T21:14:00Z">
        <w:r w:rsidR="175C7C47" w:rsidRPr="175C7C47">
          <w:rPr>
            <w:lang w:val="en-GB"/>
          </w:rPr>
          <w:t xml:space="preserve">ons high in </w:t>
        </w:r>
        <w:r w:rsidR="346EAC2C" w:rsidRPr="346EAC2C">
          <w:rPr>
            <w:lang w:val="en-GB"/>
          </w:rPr>
          <w:t>silt</w:t>
        </w:r>
        <w:r w:rsidR="7C68E763" w:rsidRPr="7C68E763">
          <w:rPr>
            <w:lang w:val="en-GB"/>
          </w:rPr>
          <w:t>)</w:t>
        </w:r>
      </w:ins>
      <w:r w:rsidR="7C68E763" w:rsidRPr="7C68E763">
        <w:rPr>
          <w:lang w:val="en-GB"/>
        </w:rPr>
        <w:t xml:space="preserve"> and </w:t>
      </w:r>
      <w:r w:rsidR="413D87F4" w:rsidRPr="413D87F4">
        <w:rPr>
          <w:lang w:val="en-GB"/>
        </w:rPr>
        <w:t xml:space="preserve">whether </w:t>
      </w:r>
      <w:r w:rsidR="0A252D2B" w:rsidRPr="0A252D2B">
        <w:rPr>
          <w:lang w:val="en-GB"/>
        </w:rPr>
        <w:t xml:space="preserve">a difference can be </w:t>
      </w:r>
      <w:r w:rsidR="7C68E763" w:rsidRPr="7C68E763">
        <w:rPr>
          <w:lang w:val="en-GB"/>
        </w:rPr>
        <w:t>observed</w:t>
      </w:r>
      <w:r w:rsidR="0A252D2B" w:rsidRPr="0A252D2B">
        <w:rPr>
          <w:lang w:val="en-GB"/>
        </w:rPr>
        <w:t xml:space="preserve"> between </w:t>
      </w:r>
      <w:r w:rsidR="60E608C8" w:rsidRPr="60E608C8">
        <w:rPr>
          <w:lang w:val="en-GB"/>
        </w:rPr>
        <w:t>intermediate</w:t>
      </w:r>
      <w:r w:rsidR="0A252D2B" w:rsidRPr="0A252D2B">
        <w:rPr>
          <w:lang w:val="en-GB"/>
        </w:rPr>
        <w:t xml:space="preserve"> and high silt </w:t>
      </w:r>
      <w:r w:rsidR="7C68E763" w:rsidRPr="7C68E763">
        <w:rPr>
          <w:lang w:val="en-GB"/>
        </w:rPr>
        <w:t>content</w:t>
      </w:r>
      <w:r w:rsidR="23652A16" w:rsidRPr="23652A16">
        <w:rPr>
          <w:lang w:val="en-GB"/>
        </w:rPr>
        <w:t xml:space="preserve"> regarding their effect.</w:t>
      </w:r>
    </w:p>
    <w:p w14:paraId="4EE30474" w14:textId="7EA7ED43" w:rsidR="24D8C252" w:rsidRDefault="24D8C252" w:rsidP="24D8C252">
      <w:pPr>
        <w:pStyle w:val="Sansinterligne"/>
        <w:rPr>
          <w:lang w:val="en-GB"/>
        </w:rPr>
      </w:pPr>
    </w:p>
    <w:p w14:paraId="45053AFB" w14:textId="2A371819" w:rsidR="5526B1A3" w:rsidRDefault="5526B1A3" w:rsidP="5526B1A3">
      <w:pPr>
        <w:pStyle w:val="Sansinterligne"/>
        <w:rPr>
          <w:lang w:val="en-GB"/>
        </w:rPr>
      </w:pPr>
    </w:p>
    <w:p w14:paraId="6F13C76E" w14:textId="2A371819" w:rsidR="035FEBB7" w:rsidRDefault="035FEBB7" w:rsidP="035FEBB7">
      <w:pPr>
        <w:pStyle w:val="Sansinterligne"/>
        <w:rPr>
          <w:lang w:val="en-GB"/>
        </w:rPr>
      </w:pPr>
      <w:r w:rsidRPr="035FEBB7">
        <w:rPr>
          <w:lang w:val="en-GB"/>
        </w:rPr>
        <w:t>With our study, we aim to shed light on the intricate relationships between soil texture, root growth, and aboveground biomass. By addressing these questions, we aspire to contribute valuable leads for the broader understanding of how soil characteristics, specifically the presence of a horizons high in silt, may influence the ecological dynamics of tree ecosystems.</w:t>
      </w:r>
    </w:p>
    <w:p w14:paraId="3C9A1B55" w14:textId="2A371819" w:rsidR="035FEBB7" w:rsidRDefault="035FEBB7" w:rsidP="035FEBB7">
      <w:pPr>
        <w:pStyle w:val="Sansinterligne"/>
        <w:rPr>
          <w:lang w:val="en-GB"/>
        </w:rPr>
      </w:pPr>
    </w:p>
    <w:p w14:paraId="2596BB8F" w14:textId="6175D464" w:rsidR="00E217B7" w:rsidRDefault="00E217B7" w:rsidP="0042484A">
      <w:pPr>
        <w:pStyle w:val="Titre1"/>
        <w:numPr>
          <w:ilvl w:val="0"/>
          <w:numId w:val="17"/>
        </w:numPr>
        <w:rPr>
          <w:lang w:val="en-GB"/>
        </w:rPr>
      </w:pPr>
      <w:r>
        <w:rPr>
          <w:lang w:val="en-GB"/>
        </w:rPr>
        <w:t>Material and Methods</w:t>
      </w:r>
    </w:p>
    <w:p w14:paraId="60892358" w14:textId="77777777" w:rsidR="00CA7F1E" w:rsidRDefault="00CA7F1E" w:rsidP="00E217B7">
      <w:pPr>
        <w:pStyle w:val="Sansinterligne"/>
        <w:rPr>
          <w:lang w:val="en-GB"/>
        </w:rPr>
      </w:pPr>
    </w:p>
    <w:p w14:paraId="46540599" w14:textId="099248C0" w:rsidR="00EE4167" w:rsidRPr="00B306EB" w:rsidDel="007B3287" w:rsidRDefault="15D88D69" w:rsidP="001C7F25">
      <w:pPr>
        <w:ind w:left="170"/>
        <w:rPr>
          <w:rFonts w:ascii="Calibri" w:eastAsia="Calibri" w:hAnsi="Calibri" w:cs="Calibri"/>
          <w:lang w:val="en-GB"/>
        </w:rPr>
      </w:pPr>
      <w:r w:rsidRPr="15D88D69">
        <w:rPr>
          <w:rFonts w:ascii="Calibri" w:eastAsia="Calibri" w:hAnsi="Calibri" w:cs="Calibri"/>
          <w:lang w:val="en-GB"/>
        </w:rPr>
        <w:t xml:space="preserve">The work was carried out as part of the ALT-project (Amazonian Landscapes in Transition 2022-2025) of the AMAP/CIRAD lab/research unit. </w:t>
      </w:r>
      <w:r w:rsidR="008978FF" w:rsidRPr="51DFA5D1">
        <w:rPr>
          <w:rFonts w:ascii="Calibri" w:eastAsia="Calibri" w:hAnsi="Calibri" w:cs="Calibri"/>
          <w:lang w:val="en-GB"/>
        </w:rPr>
        <w:t>The</w:t>
      </w:r>
      <w:r w:rsidR="008978FF">
        <w:rPr>
          <w:rFonts w:ascii="Calibri" w:eastAsia="Calibri" w:hAnsi="Calibri" w:cs="Calibri"/>
          <w:lang w:val="en-GB"/>
        </w:rPr>
        <w:t xml:space="preserve"> </w:t>
      </w:r>
      <w:r w:rsidR="008978FF" w:rsidRPr="51DFA5D1">
        <w:rPr>
          <w:rFonts w:ascii="Calibri" w:eastAsia="Calibri" w:hAnsi="Calibri" w:cs="Calibri"/>
          <w:lang w:val="en-GB"/>
        </w:rPr>
        <w:t>ALT</w:t>
      </w:r>
      <w:r w:rsidR="008978FF">
        <w:rPr>
          <w:rFonts w:ascii="Calibri" w:eastAsia="Calibri" w:hAnsi="Calibri" w:cs="Calibri"/>
          <w:lang w:val="en-GB"/>
        </w:rPr>
        <w:t>-</w:t>
      </w:r>
      <w:r w:rsidR="51DFA5D1" w:rsidRPr="51DFA5D1">
        <w:rPr>
          <w:rFonts w:ascii="Calibri" w:eastAsia="Calibri" w:hAnsi="Calibri" w:cs="Calibri"/>
          <w:lang w:val="en-GB"/>
        </w:rPr>
        <w:t xml:space="preserve">project </w:t>
      </w:r>
      <w:ins w:id="120" w:author="emilie sanvito" w:date="2023-09-27T10:42:00Z">
        <w:r w:rsidR="51DFA5D1" w:rsidRPr="51DFA5D1">
          <w:rPr>
            <w:rFonts w:ascii="Calibri" w:eastAsia="Calibri" w:hAnsi="Calibri" w:cs="Calibri"/>
            <w:lang w:val="en-GB"/>
          </w:rPr>
          <w:t>look</w:t>
        </w:r>
      </w:ins>
      <w:r w:rsidR="51DFA5D1" w:rsidRPr="51DFA5D1">
        <w:rPr>
          <w:rFonts w:ascii="Calibri" w:eastAsia="Calibri" w:hAnsi="Calibri" w:cs="Calibri"/>
          <w:lang w:val="en-GB"/>
        </w:rPr>
        <w:t>s</w:t>
      </w:r>
      <w:ins w:id="121" w:author="emilie sanvito" w:date="2023-09-27T10:42:00Z">
        <w:r w:rsidR="009F702C">
          <w:rPr>
            <w:rFonts w:ascii="Calibri" w:eastAsia="Calibri" w:hAnsi="Calibri" w:cs="Calibri"/>
            <w:lang w:val="en-GB"/>
          </w:rPr>
          <w:t xml:space="preserve"> at </w:t>
        </w:r>
        <w:r w:rsidR="005C4F35">
          <w:rPr>
            <w:rFonts w:ascii="Calibri" w:eastAsia="Calibri" w:hAnsi="Calibri" w:cs="Calibri"/>
            <w:lang w:val="en-GB"/>
          </w:rPr>
          <w:t xml:space="preserve">how climate change impacts the regeneration </w:t>
        </w:r>
        <w:r w:rsidR="00B24F08">
          <w:rPr>
            <w:rFonts w:ascii="Calibri" w:eastAsia="Calibri" w:hAnsi="Calibri" w:cs="Calibri"/>
            <w:lang w:val="en-GB"/>
          </w:rPr>
          <w:t xml:space="preserve">potential </w:t>
        </w:r>
      </w:ins>
      <w:ins w:id="122" w:author="emilie sanvito" w:date="2023-09-27T10:43:00Z">
        <w:r w:rsidR="004E5A07">
          <w:rPr>
            <w:rFonts w:ascii="Calibri" w:eastAsia="Calibri" w:hAnsi="Calibri" w:cs="Calibri"/>
            <w:lang w:val="en-GB"/>
          </w:rPr>
          <w:t>in the forest understory</w:t>
        </w:r>
        <w:r w:rsidR="00774281">
          <w:rPr>
            <w:rFonts w:ascii="Calibri" w:eastAsia="Calibri" w:hAnsi="Calibri" w:cs="Calibri"/>
            <w:lang w:val="en-GB"/>
          </w:rPr>
          <w:t xml:space="preserve"> </w:t>
        </w:r>
        <w:r w:rsidR="00A8070D">
          <w:rPr>
            <w:rFonts w:ascii="Calibri" w:eastAsia="Calibri" w:hAnsi="Calibri" w:cs="Calibri"/>
            <w:lang w:val="en-GB"/>
          </w:rPr>
          <w:t xml:space="preserve">and canopy tree dynamics. </w:t>
        </w:r>
      </w:ins>
      <w:ins w:id="123" w:author="emilie sanvito" w:date="2023-09-27T10:51:00Z">
        <w:r w:rsidR="00684CD8">
          <w:rPr>
            <w:rFonts w:ascii="Calibri" w:eastAsia="Calibri" w:hAnsi="Calibri" w:cs="Calibri"/>
            <w:lang w:val="en-GB"/>
          </w:rPr>
          <w:t xml:space="preserve">More specifically, our project </w:t>
        </w:r>
        <w:r w:rsidR="00993DA4">
          <w:rPr>
            <w:rFonts w:ascii="Calibri" w:eastAsia="Calibri" w:hAnsi="Calibri" w:cs="Calibri"/>
            <w:lang w:val="en-GB"/>
          </w:rPr>
          <w:t xml:space="preserve">will </w:t>
        </w:r>
        <w:r w:rsidR="00993DA4" w:rsidRPr="00993DA4">
          <w:rPr>
            <w:rFonts w:ascii="Calibri" w:eastAsia="Calibri" w:hAnsi="Calibri" w:cs="Calibri"/>
            <w:lang w:val="en-GB"/>
          </w:rPr>
          <w:t>contribute</w:t>
        </w:r>
      </w:ins>
      <w:ins w:id="124" w:author="emilie sanvito" w:date="2023-09-27T10:48:00Z">
        <w:r w:rsidR="00EC0C20" w:rsidRPr="00993DA4">
          <w:rPr>
            <w:rFonts w:ascii="Calibri" w:eastAsia="Calibri" w:hAnsi="Calibri" w:cs="Calibri"/>
            <w:lang w:val="en-GB"/>
          </w:rPr>
          <w:t xml:space="preserve"> </w:t>
        </w:r>
      </w:ins>
      <w:del w:id="125" w:author="emilie sanvito" w:date="2023-09-27T10:44:00Z">
        <w:r w:rsidRPr="00993DA4" w:rsidDel="008748E3">
          <w:rPr>
            <w:rFonts w:ascii="Calibri" w:eastAsia="Calibri" w:hAnsi="Calibri" w:cs="Calibri"/>
            <w:lang w:val="en-GB"/>
          </w:rPr>
          <w:delText xml:space="preserve">It </w:delText>
        </w:r>
        <w:r w:rsidRPr="00993DA4" w:rsidDel="008748E3">
          <w:rPr>
            <w:rFonts w:ascii="Calibri" w:eastAsia="Calibri" w:hAnsi="Calibri" w:cs="Calibri"/>
            <w:lang w:val="en-GB"/>
            <w:rPrChange w:id="126" w:author="emilie sanvito" w:date="2023-09-27T10:51:00Z">
              <w:rPr>
                <w:rFonts w:ascii="Calibri" w:eastAsia="Calibri" w:hAnsi="Calibri" w:cs="Calibri"/>
                <w:i/>
                <w:iCs/>
                <w:lang w:val="en-GB"/>
              </w:rPr>
            </w:rPrChange>
          </w:rPr>
          <w:delText>aims to show climate change related impacts on the regeneration potential in the forest understory, and canopy tree dynamics</w:delText>
        </w:r>
        <w:r w:rsidRPr="00993DA4" w:rsidDel="008748E3">
          <w:rPr>
            <w:rFonts w:ascii="Calibri" w:eastAsia="Calibri" w:hAnsi="Calibri" w:cs="Calibri"/>
            <w:lang w:val="en-GB"/>
          </w:rPr>
          <w:delText>.</w:delText>
        </w:r>
        <w:r w:rsidRPr="00993DA4" w:rsidDel="008748E3">
          <w:rPr>
            <w:rFonts w:ascii="Calibri" w:eastAsia="Calibri" w:hAnsi="Calibri" w:cs="Calibri"/>
            <w:lang w:val="en-GB"/>
            <w:rPrChange w:id="127" w:author="emilie sanvito" w:date="2023-09-27T10:51:00Z">
              <w:rPr>
                <w:rFonts w:ascii="Calibri" w:eastAsia="Calibri" w:hAnsi="Calibri" w:cs="Calibri"/>
                <w:i/>
                <w:iCs/>
                <w:lang w:val="en-GB"/>
              </w:rPr>
            </w:rPrChange>
          </w:rPr>
          <w:delText xml:space="preserve"> </w:delText>
        </w:r>
      </w:del>
      <w:del w:id="128" w:author="emilie sanvito" w:date="2023-09-27T10:51:00Z">
        <w:r w:rsidRPr="00993DA4" w:rsidDel="00653B64">
          <w:rPr>
            <w:rFonts w:ascii="Calibri" w:eastAsia="Calibri" w:hAnsi="Calibri" w:cs="Calibri"/>
            <w:lang w:val="en-GB"/>
            <w:rPrChange w:id="129" w:author="emilie sanvito" w:date="2023-09-27T10:51:00Z">
              <w:rPr>
                <w:rFonts w:ascii="Calibri" w:eastAsia="Calibri" w:hAnsi="Calibri" w:cs="Calibri"/>
                <w:i/>
                <w:iCs/>
                <w:lang w:val="en-GB"/>
              </w:rPr>
            </w:rPrChange>
          </w:rPr>
          <w:delText xml:space="preserve">In this framework, other environmental variables, such as soil, </w:delText>
        </w:r>
        <w:r w:rsidR="57A7E693" w:rsidRPr="00993DA4" w:rsidDel="00653B64">
          <w:rPr>
            <w:rFonts w:ascii="Calibri" w:eastAsia="Calibri" w:hAnsi="Calibri" w:cs="Calibri"/>
            <w:lang w:val="en-GB"/>
            <w:rPrChange w:id="130" w:author="emilie sanvito" w:date="2023-09-27T10:51:00Z">
              <w:rPr>
                <w:rFonts w:ascii="Calibri" w:eastAsia="Calibri" w:hAnsi="Calibri" w:cs="Calibri"/>
                <w:i/>
                <w:iCs/>
                <w:lang w:val="en-GB"/>
              </w:rPr>
            </w:rPrChange>
          </w:rPr>
          <w:delText>must</w:delText>
        </w:r>
        <w:r w:rsidRPr="00993DA4" w:rsidDel="00653B64">
          <w:rPr>
            <w:rFonts w:ascii="Calibri" w:eastAsia="Calibri" w:hAnsi="Calibri" w:cs="Calibri"/>
            <w:lang w:val="en-GB"/>
            <w:rPrChange w:id="131" w:author="emilie sanvito" w:date="2023-09-27T10:51:00Z">
              <w:rPr>
                <w:rFonts w:ascii="Calibri" w:eastAsia="Calibri" w:hAnsi="Calibri" w:cs="Calibri"/>
                <w:i/>
                <w:iCs/>
                <w:lang w:val="en-GB"/>
              </w:rPr>
            </w:rPrChange>
          </w:rPr>
          <w:delText xml:space="preserve"> be </w:delText>
        </w:r>
        <w:r w:rsidR="3E1B3804" w:rsidRPr="00993DA4" w:rsidDel="00653B64">
          <w:rPr>
            <w:rFonts w:ascii="Calibri" w:eastAsia="Calibri" w:hAnsi="Calibri" w:cs="Calibri"/>
            <w:lang w:val="en-GB"/>
            <w:rPrChange w:id="132" w:author="emilie sanvito" w:date="2023-09-27T10:51:00Z">
              <w:rPr>
                <w:rFonts w:ascii="Calibri" w:eastAsia="Calibri" w:hAnsi="Calibri" w:cs="Calibri"/>
                <w:i/>
                <w:iCs/>
                <w:lang w:val="en-GB"/>
              </w:rPr>
            </w:rPrChange>
          </w:rPr>
          <w:delText>considered</w:delText>
        </w:r>
        <w:r w:rsidRPr="00993DA4" w:rsidDel="00653B64">
          <w:rPr>
            <w:rFonts w:ascii="Calibri" w:eastAsia="Calibri" w:hAnsi="Calibri" w:cs="Calibri"/>
            <w:lang w:val="en-GB"/>
            <w:rPrChange w:id="133" w:author="emilie sanvito" w:date="2023-09-27T10:51:00Z">
              <w:rPr>
                <w:rFonts w:ascii="Calibri" w:eastAsia="Calibri" w:hAnsi="Calibri" w:cs="Calibri"/>
                <w:i/>
                <w:iCs/>
                <w:lang w:val="en-GB"/>
              </w:rPr>
            </w:rPrChange>
          </w:rPr>
          <w:delText xml:space="preserve"> to draw conclusions/correlations with forest indicators. </w:delText>
        </w:r>
        <w:r w:rsidRPr="00993DA4" w:rsidDel="00993DA4">
          <w:rPr>
            <w:rFonts w:ascii="Calibri" w:eastAsia="Calibri" w:hAnsi="Calibri" w:cs="Calibri"/>
            <w:lang w:val="en-GB"/>
            <w:rPrChange w:id="134" w:author="emilie sanvito" w:date="2023-09-27T10:51:00Z">
              <w:rPr>
                <w:rFonts w:ascii="Calibri" w:eastAsia="Calibri" w:hAnsi="Calibri" w:cs="Calibri"/>
                <w:i/>
                <w:iCs/>
                <w:lang w:val="en-GB"/>
              </w:rPr>
            </w:rPrChange>
          </w:rPr>
          <w:delText xml:space="preserve">The sampling will also contribute </w:delText>
        </w:r>
      </w:del>
      <w:r w:rsidRPr="00993DA4">
        <w:rPr>
          <w:rFonts w:ascii="Calibri" w:eastAsia="Calibri" w:hAnsi="Calibri" w:cs="Calibri"/>
          <w:lang w:val="en-GB"/>
          <w:rPrChange w:id="135" w:author="emilie sanvito" w:date="2023-09-27T10:51:00Z">
            <w:rPr>
              <w:rFonts w:ascii="Calibri" w:eastAsia="Calibri" w:hAnsi="Calibri" w:cs="Calibri"/>
              <w:i/>
              <w:iCs/>
              <w:lang w:val="en-GB"/>
            </w:rPr>
          </w:rPrChange>
        </w:rPr>
        <w:t xml:space="preserve">to the PhD thesis of Vincyane Badouard about </w:t>
      </w:r>
      <w:r w:rsidR="392B977F" w:rsidRPr="392B977F">
        <w:rPr>
          <w:rFonts w:ascii="Calibri" w:eastAsia="Calibri" w:hAnsi="Calibri" w:cs="Calibri"/>
          <w:lang w:val="en-GB"/>
        </w:rPr>
        <w:t>e</w:t>
      </w:r>
      <w:r w:rsidRPr="00993DA4">
        <w:rPr>
          <w:rFonts w:ascii="Calibri" w:eastAsia="Calibri" w:hAnsi="Calibri" w:cs="Calibri"/>
          <w:lang w:val="en-GB"/>
          <w:rPrChange w:id="136" w:author="emilie sanvito" w:date="2023-09-27T10:51:00Z">
            <w:rPr>
              <w:rFonts w:ascii="Calibri" w:eastAsia="Calibri" w:hAnsi="Calibri" w:cs="Calibri"/>
              <w:i/>
              <w:iCs/>
              <w:lang w:val="en-GB"/>
            </w:rPr>
          </w:rPrChange>
        </w:rPr>
        <w:t>nvironmental determinants of the spatial distribution of understorey species in tropical forests.</w:t>
      </w:r>
      <w:r w:rsidR="00690716">
        <w:rPr>
          <w:rFonts w:ascii="Calibri" w:eastAsia="Calibri" w:hAnsi="Calibri" w:cs="Calibri"/>
          <w:lang w:val="en-GB"/>
        </w:rPr>
        <w:t xml:space="preserve"> The </w:t>
      </w:r>
      <w:r w:rsidR="0015579A">
        <w:rPr>
          <w:rFonts w:ascii="Calibri" w:eastAsia="Calibri" w:hAnsi="Calibri" w:cs="Calibri"/>
          <w:lang w:val="en-GB"/>
        </w:rPr>
        <w:t xml:space="preserve">pit </w:t>
      </w:r>
      <w:r w:rsidR="00690716">
        <w:rPr>
          <w:rFonts w:ascii="Calibri" w:eastAsia="Calibri" w:hAnsi="Calibri" w:cs="Calibri"/>
          <w:lang w:val="en-GB"/>
        </w:rPr>
        <w:t>data campaign took place wit</w:t>
      </w:r>
      <w:r w:rsidR="6D491642" w:rsidRPr="6D491642">
        <w:rPr>
          <w:rFonts w:ascii="Calibri" w:eastAsia="Calibri" w:hAnsi="Calibri" w:cs="Calibri"/>
          <w:lang w:val="en-GB"/>
        </w:rPr>
        <w:t>h</w:t>
      </w:r>
      <w:r w:rsidR="00690716">
        <w:rPr>
          <w:rFonts w:ascii="Calibri" w:eastAsia="Calibri" w:hAnsi="Calibri" w:cs="Calibri"/>
          <w:lang w:val="en-GB"/>
        </w:rPr>
        <w:t xml:space="preserve">in </w:t>
      </w:r>
      <w:r w:rsidR="007052CF">
        <w:rPr>
          <w:rFonts w:ascii="Calibri" w:eastAsia="Calibri" w:hAnsi="Calibri" w:cs="Calibri"/>
          <w:lang w:val="en-GB"/>
        </w:rPr>
        <w:t xml:space="preserve">the </w:t>
      </w:r>
      <w:r w:rsidR="009E3A7E">
        <w:rPr>
          <w:rFonts w:ascii="Calibri" w:eastAsia="Calibri" w:hAnsi="Calibri" w:cs="Calibri"/>
          <w:lang w:val="en-GB"/>
        </w:rPr>
        <w:t xml:space="preserve">master's degree module </w:t>
      </w:r>
      <w:r w:rsidR="002D5BC2">
        <w:rPr>
          <w:rFonts w:ascii="Calibri" w:eastAsia="Calibri" w:hAnsi="Calibri" w:cs="Calibri"/>
          <w:lang w:val="en-GB"/>
        </w:rPr>
        <w:t>“Forêts tropicales humides”</w:t>
      </w:r>
      <w:r w:rsidR="007052CF">
        <w:rPr>
          <w:rFonts w:ascii="Calibri" w:eastAsia="Calibri" w:hAnsi="Calibri" w:cs="Calibri"/>
          <w:lang w:val="en-GB"/>
        </w:rPr>
        <w:t xml:space="preserve"> of 2023. </w:t>
      </w:r>
      <w:r w:rsidR="00DA1B55">
        <w:rPr>
          <w:rFonts w:ascii="Calibri" w:eastAsia="Calibri" w:hAnsi="Calibri" w:cs="Calibri"/>
          <w:lang w:val="en-GB"/>
        </w:rPr>
        <w:t xml:space="preserve">Another campaign </w:t>
      </w:r>
      <w:r w:rsidR="00C00F88">
        <w:rPr>
          <w:rFonts w:ascii="Calibri" w:eastAsia="Calibri" w:hAnsi="Calibri" w:cs="Calibri"/>
          <w:lang w:val="en-GB"/>
        </w:rPr>
        <w:t xml:space="preserve">was conducted in 2022 </w:t>
      </w:r>
      <w:r w:rsidR="00993EB0">
        <w:rPr>
          <w:rFonts w:ascii="Calibri" w:eastAsia="Calibri" w:hAnsi="Calibri" w:cs="Calibri"/>
          <w:lang w:val="en-GB"/>
        </w:rPr>
        <w:t>in the same context</w:t>
      </w:r>
      <w:r w:rsidR="00B73264">
        <w:rPr>
          <w:rFonts w:ascii="Calibri" w:eastAsia="Calibri" w:hAnsi="Calibri" w:cs="Calibri"/>
          <w:lang w:val="en-GB"/>
        </w:rPr>
        <w:t xml:space="preserve"> (auger data)</w:t>
      </w:r>
      <w:r w:rsidR="008716FB">
        <w:rPr>
          <w:rFonts w:ascii="Calibri" w:eastAsia="Calibri" w:hAnsi="Calibri" w:cs="Calibri"/>
          <w:lang w:val="en-GB"/>
        </w:rPr>
        <w:t xml:space="preserve">. </w:t>
      </w:r>
      <w:r w:rsidR="00373F10">
        <w:rPr>
          <w:rFonts w:ascii="Calibri" w:eastAsia="Calibri" w:hAnsi="Calibri" w:cs="Calibri"/>
          <w:lang w:val="en-GB"/>
        </w:rPr>
        <w:t>In this paper</w:t>
      </w:r>
      <w:r w:rsidR="0052353C">
        <w:rPr>
          <w:rFonts w:ascii="Calibri" w:eastAsia="Calibri" w:hAnsi="Calibri" w:cs="Calibri"/>
          <w:lang w:val="en-GB"/>
        </w:rPr>
        <w:t xml:space="preserve"> we only describe the methodology of the pit </w:t>
      </w:r>
      <w:r w:rsidR="0015579A">
        <w:rPr>
          <w:rFonts w:ascii="Calibri" w:eastAsia="Calibri" w:hAnsi="Calibri" w:cs="Calibri"/>
          <w:lang w:val="en-GB"/>
        </w:rPr>
        <w:t>data sampling</w:t>
      </w:r>
      <w:r w:rsidR="00B44496">
        <w:rPr>
          <w:rFonts w:ascii="Calibri" w:eastAsia="Calibri" w:hAnsi="Calibri" w:cs="Calibri"/>
          <w:lang w:val="en-GB"/>
        </w:rPr>
        <w:t xml:space="preserve"> we conducted within our own project</w:t>
      </w:r>
      <w:r w:rsidR="0015579A">
        <w:rPr>
          <w:rFonts w:ascii="Calibri" w:eastAsia="Calibri" w:hAnsi="Calibri" w:cs="Calibri"/>
          <w:lang w:val="en-GB"/>
        </w:rPr>
        <w:t>. To</w:t>
      </w:r>
      <w:r w:rsidR="00B44496">
        <w:rPr>
          <w:rFonts w:ascii="Calibri" w:eastAsia="Calibri" w:hAnsi="Calibri" w:cs="Calibri"/>
          <w:lang w:val="en-GB"/>
        </w:rPr>
        <w:t xml:space="preserve"> look at</w:t>
      </w:r>
      <w:r w:rsidR="0015579A">
        <w:rPr>
          <w:rFonts w:ascii="Calibri" w:eastAsia="Calibri" w:hAnsi="Calibri" w:cs="Calibri"/>
          <w:lang w:val="en-GB"/>
        </w:rPr>
        <w:t xml:space="preserve"> the methodology for auger data</w:t>
      </w:r>
      <w:r w:rsidR="00B44496">
        <w:rPr>
          <w:rFonts w:ascii="Calibri" w:eastAsia="Calibri" w:hAnsi="Calibri" w:cs="Calibri"/>
          <w:lang w:val="en-GB"/>
        </w:rPr>
        <w:t xml:space="preserve"> sampling</w:t>
      </w:r>
      <w:r w:rsidR="0015579A">
        <w:rPr>
          <w:rFonts w:ascii="Calibri" w:eastAsia="Calibri" w:hAnsi="Calibri" w:cs="Calibri"/>
          <w:lang w:val="en-GB"/>
        </w:rPr>
        <w:t xml:space="preserve">, </w:t>
      </w:r>
      <w:r w:rsidR="00B306EB">
        <w:rPr>
          <w:rFonts w:ascii="Calibri" w:eastAsia="Calibri" w:hAnsi="Calibri" w:cs="Calibri"/>
          <w:lang w:val="en-GB"/>
        </w:rPr>
        <w:t>see (</w:t>
      </w:r>
      <w:commentRangeStart w:id="137"/>
      <w:r w:rsidR="00B306EB">
        <w:rPr>
          <w:rFonts w:ascii="Calibri" w:eastAsia="Calibri" w:hAnsi="Calibri" w:cs="Calibri"/>
          <w:b/>
          <w:bCs/>
          <w:lang w:val="en-GB"/>
        </w:rPr>
        <w:t>cite the article the last year group made</w:t>
      </w:r>
      <w:commentRangeEnd w:id="137"/>
      <w:r w:rsidR="00EE1C39">
        <w:rPr>
          <w:rStyle w:val="Marquedecommentaire"/>
        </w:rPr>
        <w:commentReference w:id="137"/>
      </w:r>
      <w:r w:rsidR="00B306EB">
        <w:rPr>
          <w:rFonts w:ascii="Calibri" w:eastAsia="Calibri" w:hAnsi="Calibri" w:cs="Calibri"/>
          <w:lang w:val="en-GB"/>
        </w:rPr>
        <w:t>).</w:t>
      </w:r>
      <w:ins w:id="138" w:author="Clément Thion" w:date="2023-11-10T18:12:00Z">
        <w:r w:rsidR="00EE1C39">
          <w:rPr>
            <w:rFonts w:ascii="Calibri" w:eastAsia="Calibri" w:hAnsi="Calibri" w:cs="Calibri"/>
            <w:lang w:val="en-GB"/>
          </w:rPr>
          <w:t xml:space="preserve"> </w:t>
        </w:r>
      </w:ins>
      <w:r w:rsidR="00EE1C39">
        <w:rPr>
          <w:rFonts w:ascii="Calibri" w:eastAsia="Calibri" w:hAnsi="Calibri" w:cs="Calibri"/>
          <w:lang w:val="en-GB"/>
        </w:rPr>
        <w:t xml:space="preserve">All </w:t>
      </w:r>
      <w:r w:rsidR="001B264A">
        <w:rPr>
          <w:rFonts w:ascii="Calibri" w:eastAsia="Calibri" w:hAnsi="Calibri" w:cs="Calibri"/>
          <w:lang w:val="en-GB"/>
        </w:rPr>
        <w:t xml:space="preserve">the data are available </w:t>
      </w:r>
      <w:r w:rsidR="00612724">
        <w:rPr>
          <w:rFonts w:ascii="Calibri" w:eastAsia="Calibri" w:hAnsi="Calibri" w:cs="Calibri"/>
          <w:lang w:val="en-GB"/>
        </w:rPr>
        <w:t>on</w:t>
      </w:r>
      <w:r w:rsidR="008863B4">
        <w:rPr>
          <w:rFonts w:ascii="Calibri" w:eastAsia="Calibri" w:hAnsi="Calibri" w:cs="Calibri"/>
          <w:lang w:val="en-GB"/>
        </w:rPr>
        <w:t xml:space="preserve"> </w:t>
      </w:r>
      <w:commentRangeStart w:id="139"/>
      <w:ins w:id="140" w:author="Clément Thion" w:date="2023-11-10T18:16:00Z">
        <w:r w:rsidR="00612724">
          <w:rPr>
            <w:rFonts w:ascii="Calibri" w:eastAsia="Calibri" w:hAnsi="Calibri" w:cs="Calibri"/>
            <w:lang w:val="en-GB"/>
          </w:rPr>
          <w:fldChar w:fldCharType="begin"/>
        </w:r>
        <w:r w:rsidR="00612724">
          <w:rPr>
            <w:rFonts w:ascii="Calibri" w:eastAsia="Calibri" w:hAnsi="Calibri" w:cs="Calibri"/>
            <w:lang w:val="en-GB"/>
          </w:rPr>
          <w:instrText>HYPERLINK "github.com:CThion/M2_EFT_projet_pedologie.git"</w:instrText>
        </w:r>
        <w:r w:rsidR="00612724">
          <w:rPr>
            <w:rFonts w:ascii="Calibri" w:eastAsia="Calibri" w:hAnsi="Calibri" w:cs="Calibri"/>
            <w:lang w:val="en-GB"/>
          </w:rPr>
        </w:r>
        <w:r w:rsidR="00612724">
          <w:rPr>
            <w:rFonts w:ascii="Calibri" w:eastAsia="Calibri" w:hAnsi="Calibri" w:cs="Calibri"/>
            <w:lang w:val="en-GB"/>
          </w:rPr>
          <w:fldChar w:fldCharType="separate"/>
        </w:r>
        <w:r w:rsidR="00612724" w:rsidRPr="00612724">
          <w:rPr>
            <w:rStyle w:val="Lienhypertexte"/>
            <w:rFonts w:ascii="Calibri" w:eastAsia="Calibri" w:hAnsi="Calibri" w:cs="Calibri"/>
            <w:lang w:val="en-GB"/>
          </w:rPr>
          <w:t>GitHub</w:t>
        </w:r>
        <w:r w:rsidR="00612724">
          <w:rPr>
            <w:rFonts w:ascii="Calibri" w:eastAsia="Calibri" w:hAnsi="Calibri" w:cs="Calibri"/>
            <w:lang w:val="en-GB"/>
          </w:rPr>
          <w:fldChar w:fldCharType="end"/>
        </w:r>
      </w:ins>
      <w:commentRangeEnd w:id="139"/>
      <w:r w:rsidR="00523255">
        <w:rPr>
          <w:rStyle w:val="Marquedecommentaire"/>
        </w:rPr>
        <w:commentReference w:id="139"/>
      </w:r>
      <w:r w:rsidR="00612724">
        <w:rPr>
          <w:rFonts w:ascii="Calibri" w:eastAsia="Calibri" w:hAnsi="Calibri" w:cs="Calibri"/>
          <w:lang w:val="en-GB"/>
        </w:rPr>
        <w:t>.</w:t>
      </w:r>
    </w:p>
    <w:p w14:paraId="02F159EC" w14:textId="435C16DD" w:rsidR="006467C2" w:rsidRDefault="15D88D69" w:rsidP="00B86CF7">
      <w:pPr>
        <w:pStyle w:val="Titre2"/>
        <w:numPr>
          <w:ilvl w:val="1"/>
          <w:numId w:val="17"/>
        </w:numPr>
      </w:pPr>
      <w:r w:rsidRPr="15D88D69">
        <w:rPr>
          <w:lang w:val="en-GB"/>
        </w:rPr>
        <w:t>Study site</w:t>
      </w:r>
    </w:p>
    <w:p w14:paraId="142A10EC" w14:textId="2A27C2B5" w:rsidR="006467C2" w:rsidRDefault="15D88D69" w:rsidP="00C4387D">
      <w:pPr>
        <w:ind w:left="170"/>
        <w:rPr>
          <w:rFonts w:ascii="Calibri" w:eastAsia="Calibri" w:hAnsi="Calibri" w:cs="Calibri"/>
          <w:lang w:val="en-GB"/>
        </w:rPr>
      </w:pPr>
      <w:commentRangeStart w:id="141"/>
      <w:r w:rsidRPr="15D88D69">
        <w:rPr>
          <w:rFonts w:ascii="Calibri" w:eastAsia="Calibri" w:hAnsi="Calibri" w:cs="Calibri"/>
          <w:lang w:val="en-GB"/>
        </w:rPr>
        <w:t>The study took place in the research station of Paracou in French Guiana (5°18’N; 52°53’W),</w:t>
      </w:r>
      <w:ins w:id="142" w:author="emilie sanvito" w:date="2023-09-27T10:52:00Z">
        <w:r w:rsidR="0097706D">
          <w:rPr>
            <w:rFonts w:ascii="Calibri" w:eastAsia="Calibri" w:hAnsi="Calibri" w:cs="Calibri"/>
            <w:lang w:val="en-GB"/>
          </w:rPr>
          <w:t xml:space="preserve"> </w:t>
        </w:r>
      </w:ins>
      <w:r w:rsidRPr="15D88D69">
        <w:rPr>
          <w:rFonts w:ascii="Calibri" w:eastAsia="Calibri" w:hAnsi="Calibri" w:cs="Calibri"/>
          <w:lang w:val="en-GB"/>
        </w:rPr>
        <w:t>a private domain of 40 000ha owned by CNES (National Centre for Space Studies) which comprises 16 permanent plots followed by the French research centre CIRAD for over 35 years</w:t>
      </w:r>
      <w:ins w:id="143" w:author="emilie sanvito" w:date="2023-09-27T10:56:00Z">
        <w:r w:rsidR="00D84AE8">
          <w:rPr>
            <w:rFonts w:ascii="Calibri" w:eastAsia="Calibri" w:hAnsi="Calibri" w:cs="Calibri"/>
            <w:lang w:val="en-GB"/>
          </w:rPr>
          <w:t xml:space="preserve"> </w:t>
        </w:r>
      </w:ins>
      <w:r w:rsidR="001C0914">
        <w:rPr>
          <w:rFonts w:ascii="Calibri" w:eastAsia="Calibri" w:hAnsi="Calibri" w:cs="Calibri"/>
          <w:lang w:val="en-GB"/>
        </w:rPr>
        <w:fldChar w:fldCharType="begin"/>
      </w:r>
      <w:r w:rsidR="008403F7">
        <w:rPr>
          <w:rFonts w:ascii="Calibri" w:eastAsia="Calibri" w:hAnsi="Calibri" w:cs="Calibri"/>
          <w:lang w:val="en-GB"/>
        </w:rPr>
        <w:instrText xml:space="preserve"> ADDIN ZOTERO_ITEM CSL_CITATION {"citationID":"GUy2VK6M","properties":{"formattedCitation":"({\\i{}Portal - Paracou Research Station, a Large Scale Forest Disturbance Experiment in Amazonia}, n.d.)","plainCitation":"(Portal - Paracou Research Station, a Large Scale Forest Disturbance Experiment in Amazonia, n.d.)","noteIndex":0},"citationItems":[{"id":16,"uris":["http://zotero.org/groups/5202845/items/YBHMJ3UA"],"itemData":{"id":16,"type":"webpage","title":"Portal - Paracou research station, a large scale forest disturbance experiment in Amazonia","URL":"https://paracou.cirad.fr/website","accessed":{"date-parts":[["2023",9,27]]}}}],"schema":"https://github.com/citation-style-language/schema/raw/master/csl-citation.json"} </w:instrText>
      </w:r>
      <w:r w:rsidR="001C0914">
        <w:rPr>
          <w:rFonts w:ascii="Calibri" w:eastAsia="Calibri" w:hAnsi="Calibri" w:cs="Calibri"/>
          <w:lang w:val="en-GB"/>
        </w:rPr>
        <w:fldChar w:fldCharType="separate"/>
      </w:r>
      <w:r w:rsidR="001C0914" w:rsidRPr="5EA8785A">
        <w:rPr>
          <w:rFonts w:ascii="Calibri" w:hAnsi="Calibri" w:cs="Calibri"/>
          <w:kern w:val="0"/>
        </w:rPr>
        <w:t>(</w:t>
      </w:r>
      <w:r w:rsidR="001C0914" w:rsidRPr="5EA8785A">
        <w:rPr>
          <w:rFonts w:ascii="Calibri" w:hAnsi="Calibri" w:cs="Calibri"/>
          <w:i/>
          <w:kern w:val="0"/>
        </w:rPr>
        <w:t>Portal - Paracou Research Station, a Large Scale Forest Disturbance Experiment in Amazonia</w:t>
      </w:r>
      <w:r w:rsidR="001C0914" w:rsidRPr="5EA8785A">
        <w:rPr>
          <w:rFonts w:ascii="Calibri" w:hAnsi="Calibri" w:cs="Calibri"/>
          <w:kern w:val="0"/>
        </w:rPr>
        <w:t>, n.d.)</w:t>
      </w:r>
      <w:r w:rsidR="001C0914">
        <w:rPr>
          <w:rFonts w:ascii="Calibri" w:eastAsia="Calibri" w:hAnsi="Calibri" w:cs="Calibri"/>
          <w:lang w:val="en-GB"/>
        </w:rPr>
        <w:fldChar w:fldCharType="end"/>
      </w:r>
      <w:r w:rsidRPr="15D88D69">
        <w:rPr>
          <w:rFonts w:ascii="Calibri" w:eastAsia="Calibri" w:hAnsi="Calibri" w:cs="Calibri"/>
          <w:lang w:val="en-GB"/>
        </w:rPr>
        <w:t>.</w:t>
      </w:r>
      <w:commentRangeEnd w:id="141"/>
      <w:r>
        <w:rPr>
          <w:rStyle w:val="Marquedecommentaire"/>
        </w:rPr>
        <w:commentReference w:id="141"/>
      </w:r>
      <w:ins w:id="144" w:author="emilie sanvito" w:date="2023-09-27T10:52:00Z">
        <w:r w:rsidR="00C12E40">
          <w:rPr>
            <w:rFonts w:ascii="Calibri" w:eastAsia="Calibri" w:hAnsi="Calibri" w:cs="Calibri"/>
            <w:lang w:val="en-GB"/>
          </w:rPr>
          <w:t xml:space="preserve"> </w:t>
        </w:r>
      </w:ins>
      <w:r w:rsidR="00C12E40" w:rsidRPr="15D88D69">
        <w:rPr>
          <w:rFonts w:ascii="Calibri" w:eastAsia="Calibri" w:hAnsi="Calibri" w:cs="Calibri"/>
          <w:lang w:val="en-GB"/>
        </w:rPr>
        <w:t>The sampling took place on plot number 16 of the project’s 9ha sampling plot, more precisely outside of the subdivisions 24 and 25 (</w:t>
      </w:r>
      <w:r w:rsidR="0097706D" w:rsidRPr="00420896">
        <w:rPr>
          <w:rFonts w:ascii="Calibri" w:eastAsia="Calibri" w:hAnsi="Calibri" w:cs="Calibri"/>
          <w:b/>
          <w:bCs/>
          <w:lang w:val="en-GB"/>
        </w:rPr>
        <w:t xml:space="preserve">see fig. </w:t>
      </w:r>
      <w:r w:rsidR="00C12E40" w:rsidRPr="00420896">
        <w:rPr>
          <w:rFonts w:ascii="Calibri" w:eastAsia="Calibri" w:hAnsi="Calibri" w:cs="Calibri"/>
          <w:b/>
          <w:bCs/>
          <w:lang w:val="en-GB"/>
        </w:rPr>
        <w:t>map</w:t>
      </w:r>
      <w:r w:rsidR="00F431A3" w:rsidRPr="00420896">
        <w:rPr>
          <w:rFonts w:ascii="Calibri" w:eastAsia="Calibri" w:hAnsi="Calibri" w:cs="Calibri"/>
          <w:b/>
          <w:bCs/>
          <w:lang w:val="en-GB"/>
        </w:rPr>
        <w:t xml:space="preserve"> to insert</w:t>
      </w:r>
      <w:r w:rsidR="00C12E40" w:rsidRPr="15D88D69">
        <w:rPr>
          <w:rFonts w:ascii="Calibri" w:eastAsia="Calibri" w:hAnsi="Calibri" w:cs="Calibri"/>
          <w:lang w:val="en-GB"/>
        </w:rPr>
        <w:t>).</w:t>
      </w:r>
      <w:r w:rsidR="00582148">
        <w:rPr>
          <w:rFonts w:ascii="Calibri" w:eastAsia="Calibri" w:hAnsi="Calibri" w:cs="Calibri"/>
          <w:lang w:val="en-GB"/>
        </w:rPr>
        <w:t xml:space="preserve"> The soil type in this area is mostly acrisol (add source – Epron et al. 2006). </w:t>
      </w:r>
      <w:r w:rsidR="242BE3F4" w:rsidRPr="242BE3F4">
        <w:rPr>
          <w:rFonts w:ascii="Calibri" w:eastAsia="Calibri" w:hAnsi="Calibri" w:cs="Calibri"/>
          <w:lang w:val="en-GB"/>
        </w:rPr>
        <w:t>The depth of the soils is restricted by a modified loamy saprolite, typically encountered at a depth of around 1 m. This saprolite, characterized by low permeability, plays a crucial role in influencing the water drainage patterns across the site's topography, as highlighted by Ferry et al. (2003).</w:t>
      </w:r>
    </w:p>
    <w:p w14:paraId="6D5A30DD" w14:textId="187178F0" w:rsidR="00B60ECC" w:rsidRDefault="00B60ECC" w:rsidP="000A4766">
      <w:pPr>
        <w:pStyle w:val="Titre2"/>
        <w:numPr>
          <w:ilvl w:val="1"/>
          <w:numId w:val="17"/>
        </w:numPr>
        <w:rPr>
          <w:lang w:val="en-GB"/>
        </w:rPr>
      </w:pPr>
      <w:r>
        <w:rPr>
          <w:lang w:val="en-GB"/>
        </w:rPr>
        <w:t>Botanical data</w:t>
      </w:r>
    </w:p>
    <w:p w14:paraId="4974E7DE" w14:textId="009CBA5F" w:rsidR="001505CE" w:rsidRPr="00D84772" w:rsidRDefault="00937EEC" w:rsidP="00B60ECC">
      <w:pPr>
        <w:rPr>
          <w:rFonts w:ascii="Calibri" w:eastAsia="Calibri" w:hAnsi="Calibri" w:cs="Calibri"/>
          <w:lang w:val="en-GB"/>
        </w:rPr>
      </w:pPr>
      <w:r w:rsidRPr="00D84772">
        <w:rPr>
          <w:rFonts w:ascii="Calibri" w:eastAsia="Calibri" w:hAnsi="Calibri" w:cs="Calibri"/>
          <w:lang w:val="en-GB"/>
        </w:rPr>
        <w:t>The botanical data correspond to the 2020 inventory of Guyafor tree database</w:t>
      </w:r>
      <w:r w:rsidR="00B36483" w:rsidRPr="00D84772">
        <w:rPr>
          <w:rFonts w:ascii="Calibri" w:eastAsia="Calibri" w:hAnsi="Calibri" w:cs="Calibri"/>
          <w:lang w:val="en-GB"/>
        </w:rPr>
        <w:t xml:space="preserve">, which monitors all trees </w:t>
      </w:r>
      <w:r w:rsidR="00C12B80" w:rsidRPr="00D84772">
        <w:rPr>
          <w:rFonts w:ascii="Calibri" w:eastAsia="Calibri" w:hAnsi="Calibri" w:cs="Calibri"/>
          <w:lang w:val="en-GB"/>
        </w:rPr>
        <w:t xml:space="preserve">of </w:t>
      </w:r>
      <w:r w:rsidR="00D002EA" w:rsidRPr="00D84772">
        <w:rPr>
          <w:rFonts w:ascii="Calibri" w:eastAsia="Calibri" w:hAnsi="Calibri" w:cs="Calibri"/>
          <w:lang w:val="en-GB"/>
        </w:rPr>
        <w:t>DBH superior to 10cm</w:t>
      </w:r>
      <w:r w:rsidRPr="00D84772">
        <w:rPr>
          <w:rFonts w:ascii="Calibri" w:eastAsia="Calibri" w:hAnsi="Calibri" w:cs="Calibri"/>
          <w:lang w:val="en-GB"/>
        </w:rPr>
        <w:t>.</w:t>
      </w:r>
      <w:r w:rsidR="004F360F" w:rsidRPr="00D84772">
        <w:rPr>
          <w:rFonts w:ascii="Calibri" w:eastAsia="Calibri" w:hAnsi="Calibri" w:cs="Calibri"/>
          <w:lang w:val="en-GB"/>
        </w:rPr>
        <w:t xml:space="preserve"> </w:t>
      </w:r>
      <w:r w:rsidR="00324E5D" w:rsidRPr="00D84772">
        <w:rPr>
          <w:rFonts w:ascii="Calibri" w:eastAsia="Calibri" w:hAnsi="Calibri" w:cs="Calibri"/>
          <w:b/>
          <w:bCs/>
          <w:lang w:val="en-GB"/>
        </w:rPr>
        <w:t>I</w:t>
      </w:r>
      <w:commentRangeStart w:id="145"/>
      <w:r w:rsidR="00324E5D" w:rsidRPr="00D84772">
        <w:rPr>
          <w:rFonts w:ascii="Calibri" w:eastAsia="Calibri" w:hAnsi="Calibri" w:cs="Calibri"/>
          <w:b/>
          <w:bCs/>
          <w:lang w:val="en-GB"/>
        </w:rPr>
        <w:t>n the P16</w:t>
      </w:r>
      <w:commentRangeEnd w:id="145"/>
      <w:r w:rsidR="00324E5D" w:rsidRPr="00D84772">
        <w:rPr>
          <w:rFonts w:ascii="Calibri" w:eastAsia="Calibri" w:hAnsi="Calibri" w:cs="Calibri"/>
          <w:b/>
          <w:bCs/>
          <w:lang w:val="en-GB"/>
        </w:rPr>
        <w:commentReference w:id="145"/>
      </w:r>
      <w:r w:rsidR="00010385" w:rsidRPr="00D84772">
        <w:rPr>
          <w:rFonts w:ascii="Calibri" w:eastAsia="Calibri" w:hAnsi="Calibri" w:cs="Calibri"/>
          <w:lang w:val="en-GB"/>
        </w:rPr>
        <w:t>, t</w:t>
      </w:r>
      <w:r w:rsidR="00B65497" w:rsidRPr="00D84772">
        <w:rPr>
          <w:rFonts w:ascii="Calibri" w:eastAsia="Calibri" w:hAnsi="Calibri" w:cs="Calibri"/>
          <w:lang w:val="en-GB"/>
        </w:rPr>
        <w:t xml:space="preserve">hose data </w:t>
      </w:r>
      <w:r w:rsidR="00EA3AC5" w:rsidRPr="00D84772">
        <w:rPr>
          <w:rFonts w:ascii="Calibri" w:eastAsia="Calibri" w:hAnsi="Calibri" w:cs="Calibri"/>
          <w:lang w:val="en-GB"/>
        </w:rPr>
        <w:t>were completed with data from the ALT project</w:t>
      </w:r>
      <w:r w:rsidR="00747665" w:rsidRPr="00D84772">
        <w:rPr>
          <w:rFonts w:ascii="Calibri" w:eastAsia="Calibri" w:hAnsi="Calibri" w:cs="Calibri"/>
          <w:lang w:val="en-GB"/>
        </w:rPr>
        <w:t>,</w:t>
      </w:r>
      <w:r w:rsidR="004F360F" w:rsidRPr="00D84772">
        <w:rPr>
          <w:rFonts w:ascii="Calibri" w:eastAsia="Calibri" w:hAnsi="Calibri" w:cs="Calibri"/>
          <w:lang w:val="en-GB"/>
        </w:rPr>
        <w:t xml:space="preserve"> </w:t>
      </w:r>
      <w:r w:rsidR="00324E5D" w:rsidRPr="00D84772">
        <w:rPr>
          <w:rFonts w:ascii="Calibri" w:eastAsia="Calibri" w:hAnsi="Calibri" w:cs="Calibri"/>
          <w:lang w:val="en-GB"/>
        </w:rPr>
        <w:t xml:space="preserve">which included all trees of </w:t>
      </w:r>
      <w:r w:rsidR="000B441F" w:rsidRPr="00D84772">
        <w:rPr>
          <w:rFonts w:ascii="Calibri" w:eastAsia="Calibri" w:hAnsi="Calibri" w:cs="Calibri"/>
          <w:lang w:val="en-GB"/>
        </w:rPr>
        <w:t>h</w:t>
      </w:r>
      <w:r w:rsidR="001878D5" w:rsidRPr="00D84772">
        <w:rPr>
          <w:rFonts w:ascii="Calibri" w:eastAsia="Calibri" w:hAnsi="Calibri" w:cs="Calibri"/>
          <w:lang w:val="en-GB"/>
        </w:rPr>
        <w:t>e</w:t>
      </w:r>
      <w:r w:rsidR="000B441F" w:rsidRPr="00D84772">
        <w:rPr>
          <w:rFonts w:ascii="Calibri" w:eastAsia="Calibri" w:hAnsi="Calibri" w:cs="Calibri"/>
          <w:lang w:val="en-GB"/>
        </w:rPr>
        <w:t>igh</w:t>
      </w:r>
      <w:r w:rsidR="001878D5" w:rsidRPr="00D84772">
        <w:rPr>
          <w:rFonts w:ascii="Calibri" w:eastAsia="Calibri" w:hAnsi="Calibri" w:cs="Calibri"/>
          <w:lang w:val="en-GB"/>
        </w:rPr>
        <w:t>t</w:t>
      </w:r>
      <w:r w:rsidR="000B441F" w:rsidRPr="00D84772">
        <w:rPr>
          <w:rFonts w:ascii="Calibri" w:eastAsia="Calibri" w:hAnsi="Calibri" w:cs="Calibri"/>
          <w:lang w:val="en-GB"/>
        </w:rPr>
        <w:t xml:space="preserve"> superior to </w:t>
      </w:r>
      <w:r w:rsidR="00DA2CE2" w:rsidRPr="00D84772">
        <w:rPr>
          <w:rFonts w:ascii="Calibri" w:eastAsia="Calibri" w:hAnsi="Calibri" w:cs="Calibri"/>
          <w:lang w:val="en-GB"/>
        </w:rPr>
        <w:t>1.</w:t>
      </w:r>
      <w:r w:rsidR="00584C04" w:rsidRPr="00D84772">
        <w:rPr>
          <w:rFonts w:ascii="Calibri" w:eastAsia="Calibri" w:hAnsi="Calibri" w:cs="Calibri"/>
          <w:lang w:val="en-GB"/>
        </w:rPr>
        <w:t>30m</w:t>
      </w:r>
      <w:r w:rsidR="00C0164A" w:rsidRPr="00D84772">
        <w:rPr>
          <w:rFonts w:ascii="Calibri" w:eastAsia="Calibri" w:hAnsi="Calibri" w:cs="Calibri"/>
          <w:lang w:val="en-GB"/>
        </w:rPr>
        <w:t xml:space="preserve">. The </w:t>
      </w:r>
      <w:r w:rsidR="005C6D3F" w:rsidRPr="00D84772">
        <w:rPr>
          <w:rFonts w:ascii="Calibri" w:eastAsia="Calibri" w:hAnsi="Calibri" w:cs="Calibri"/>
          <w:lang w:val="en-GB"/>
        </w:rPr>
        <w:t xml:space="preserve">whole P16 </w:t>
      </w:r>
      <w:r w:rsidR="00D47B58" w:rsidRPr="00D84772">
        <w:rPr>
          <w:rFonts w:ascii="Calibri" w:eastAsia="Calibri" w:hAnsi="Calibri" w:cs="Calibri"/>
          <w:lang w:val="en-GB"/>
        </w:rPr>
        <w:t xml:space="preserve">botanical </w:t>
      </w:r>
      <w:r w:rsidR="005C6D3F" w:rsidRPr="00D84772">
        <w:rPr>
          <w:rFonts w:ascii="Calibri" w:eastAsia="Calibri" w:hAnsi="Calibri" w:cs="Calibri"/>
          <w:lang w:val="en-GB"/>
        </w:rPr>
        <w:t>data</w:t>
      </w:r>
      <w:r w:rsidR="00C40BD9" w:rsidRPr="00D84772">
        <w:rPr>
          <w:rFonts w:ascii="Calibri" w:eastAsia="Calibri" w:hAnsi="Calibri" w:cs="Calibri"/>
          <w:lang w:val="en-GB"/>
        </w:rPr>
        <w:t>set</w:t>
      </w:r>
      <w:r w:rsidR="005C6D3F" w:rsidRPr="00D84772">
        <w:rPr>
          <w:rFonts w:ascii="Calibri" w:eastAsia="Calibri" w:hAnsi="Calibri" w:cs="Calibri"/>
          <w:lang w:val="en-GB"/>
        </w:rPr>
        <w:t xml:space="preserve"> </w:t>
      </w:r>
      <w:r w:rsidR="00545B75" w:rsidRPr="00D84772">
        <w:rPr>
          <w:rFonts w:ascii="Calibri" w:eastAsia="Calibri" w:hAnsi="Calibri" w:cs="Calibri"/>
          <w:lang w:val="en-GB"/>
        </w:rPr>
        <w:t xml:space="preserve">has a </w:t>
      </w:r>
      <w:r w:rsidR="003A29D8" w:rsidRPr="00D84772">
        <w:rPr>
          <w:rFonts w:ascii="Calibri" w:eastAsia="Calibri" w:hAnsi="Calibri" w:cs="Calibri"/>
          <w:lang w:val="en-GB"/>
        </w:rPr>
        <w:t xml:space="preserve">total of </w:t>
      </w:r>
      <w:r w:rsidR="00A65FDF" w:rsidRPr="00D84772">
        <w:rPr>
          <w:rFonts w:ascii="Calibri" w:eastAsia="Calibri" w:hAnsi="Calibri" w:cs="Calibri"/>
          <w:lang w:val="en-GB"/>
        </w:rPr>
        <w:t>1913</w:t>
      </w:r>
      <w:r w:rsidR="0046196A" w:rsidRPr="00D84772">
        <w:rPr>
          <w:rFonts w:ascii="Calibri" w:eastAsia="Calibri" w:hAnsi="Calibri" w:cs="Calibri"/>
          <w:lang w:val="en-GB"/>
        </w:rPr>
        <w:t>6</w:t>
      </w:r>
      <w:r w:rsidR="003A29D8" w:rsidRPr="00D84772">
        <w:rPr>
          <w:rFonts w:ascii="Calibri" w:eastAsia="Calibri" w:hAnsi="Calibri" w:cs="Calibri"/>
          <w:lang w:val="en-GB"/>
        </w:rPr>
        <w:t xml:space="preserve"> </w:t>
      </w:r>
      <w:r w:rsidR="00406DF5" w:rsidRPr="00D84772">
        <w:rPr>
          <w:rFonts w:ascii="Calibri" w:eastAsia="Calibri" w:hAnsi="Calibri" w:cs="Calibri"/>
          <w:lang w:val="en-GB"/>
        </w:rPr>
        <w:t>individuals</w:t>
      </w:r>
      <w:r w:rsidR="003A29D8" w:rsidRPr="00D84772">
        <w:rPr>
          <w:rFonts w:ascii="Calibri" w:eastAsia="Calibri" w:hAnsi="Calibri" w:cs="Calibri"/>
          <w:lang w:val="en-GB"/>
        </w:rPr>
        <w:t>.</w:t>
      </w:r>
    </w:p>
    <w:p w14:paraId="54C4F567" w14:textId="6E7A5DEC" w:rsidR="00A979DE" w:rsidRDefault="00BD6D0D" w:rsidP="000A4766">
      <w:pPr>
        <w:pStyle w:val="Titre2"/>
        <w:numPr>
          <w:ilvl w:val="1"/>
          <w:numId w:val="17"/>
        </w:numPr>
        <w:rPr>
          <w:lang w:val="en-GB"/>
        </w:rPr>
      </w:pPr>
      <w:r>
        <w:rPr>
          <w:lang w:val="en-GB"/>
        </w:rPr>
        <w:t>Pit data</w:t>
      </w:r>
    </w:p>
    <w:p w14:paraId="0D18E734" w14:textId="64AFE0F0" w:rsidR="00093A65" w:rsidRPr="00093A65" w:rsidRDefault="07766702" w:rsidP="00093A65">
      <w:pPr>
        <w:pStyle w:val="Sansinterligne"/>
        <w:rPr>
          <w:lang w:val="en-GB"/>
        </w:rPr>
      </w:pPr>
      <w:r w:rsidRPr="07766702">
        <w:rPr>
          <w:lang w:val="en-GB"/>
        </w:rPr>
        <w:t>Pit excavation allows</w:t>
      </w:r>
      <w:r w:rsidR="0034397E">
        <w:rPr>
          <w:lang w:val="en-GB"/>
        </w:rPr>
        <w:t xml:space="preserve"> to </w:t>
      </w:r>
      <w:r w:rsidR="336CBF65" w:rsidRPr="336CBF65">
        <w:rPr>
          <w:lang w:val="en-GB"/>
        </w:rPr>
        <w:t>gather</w:t>
      </w:r>
      <w:r w:rsidR="00093A65" w:rsidRPr="00093A65">
        <w:rPr>
          <w:lang w:val="en-GB"/>
        </w:rPr>
        <w:t xml:space="preserve"> root distribution</w:t>
      </w:r>
      <w:r w:rsidR="0034397E">
        <w:rPr>
          <w:lang w:val="en-GB"/>
        </w:rPr>
        <w:t xml:space="preserve"> </w:t>
      </w:r>
      <w:r w:rsidR="588F2B33" w:rsidRPr="588F2B33">
        <w:rPr>
          <w:lang w:val="en-GB"/>
        </w:rPr>
        <w:t xml:space="preserve">data </w:t>
      </w:r>
      <w:r w:rsidR="0034397E">
        <w:rPr>
          <w:lang w:val="en-GB"/>
        </w:rPr>
        <w:t>(</w:t>
      </w:r>
      <w:r w:rsidR="00B47792">
        <w:rPr>
          <w:b/>
          <w:bCs/>
          <w:lang w:val="en-GB"/>
        </w:rPr>
        <w:t>root bible</w:t>
      </w:r>
      <w:r w:rsidR="0034397E">
        <w:rPr>
          <w:lang w:val="en-GB"/>
        </w:rPr>
        <w:t>)</w:t>
      </w:r>
      <w:r w:rsidR="00093A65" w:rsidRPr="00093A65">
        <w:rPr>
          <w:lang w:val="en-GB"/>
        </w:rPr>
        <w:t xml:space="preserve">. </w:t>
      </w:r>
    </w:p>
    <w:p w14:paraId="027D6BD0" w14:textId="40FD4B2D" w:rsidR="003F5C1A" w:rsidRDefault="00A61F93" w:rsidP="00B47792">
      <w:pPr>
        <w:pStyle w:val="Sansinterligne"/>
        <w:ind w:left="170"/>
        <w:rPr>
          <w:lang w:val="en-GB"/>
        </w:rPr>
      </w:pPr>
      <w:r>
        <w:rPr>
          <w:lang w:val="en-GB"/>
        </w:rPr>
        <w:t>Four</w:t>
      </w:r>
      <w:r w:rsidR="009A3A7E">
        <w:rPr>
          <w:lang w:val="en-GB"/>
        </w:rPr>
        <w:t xml:space="preserve"> pit</w:t>
      </w:r>
      <w:r w:rsidR="00986319">
        <w:rPr>
          <w:lang w:val="en-GB"/>
        </w:rPr>
        <w:t>s</w:t>
      </w:r>
      <w:r w:rsidR="009A3A7E">
        <w:rPr>
          <w:lang w:val="en-GB"/>
        </w:rPr>
        <w:t xml:space="preserve"> </w:t>
      </w:r>
      <w:r w:rsidR="00986319">
        <w:rPr>
          <w:lang w:val="en-GB"/>
        </w:rPr>
        <w:t xml:space="preserve">were </w:t>
      </w:r>
      <w:r w:rsidR="009A3A7E">
        <w:rPr>
          <w:lang w:val="en-GB"/>
        </w:rPr>
        <w:t>sampl</w:t>
      </w:r>
      <w:r w:rsidR="00986319">
        <w:rPr>
          <w:lang w:val="en-GB"/>
        </w:rPr>
        <w:t>ed</w:t>
      </w:r>
      <w:r w:rsidR="009A3A7E">
        <w:rPr>
          <w:lang w:val="en-GB"/>
        </w:rPr>
        <w:t xml:space="preserve"> during </w:t>
      </w:r>
      <w:r w:rsidR="00776BA8">
        <w:rPr>
          <w:lang w:val="en-GB"/>
        </w:rPr>
        <w:t>S</w:t>
      </w:r>
      <w:r w:rsidR="00776BA8" w:rsidRPr="5E5EE38F">
        <w:rPr>
          <w:lang w:val="en-GB"/>
        </w:rPr>
        <w:t>eptember</w:t>
      </w:r>
      <w:r w:rsidR="5E5EE38F" w:rsidRPr="5E5EE38F">
        <w:rPr>
          <w:lang w:val="en-GB"/>
        </w:rPr>
        <w:t xml:space="preserve"> </w:t>
      </w:r>
      <w:r w:rsidR="5B4F164B" w:rsidRPr="5B4F164B">
        <w:rPr>
          <w:lang w:val="en-GB"/>
        </w:rPr>
        <w:t>11</w:t>
      </w:r>
      <w:r w:rsidR="360C5EE3" w:rsidRPr="360C5EE3">
        <w:rPr>
          <w:lang w:val="en-GB"/>
        </w:rPr>
        <w:t>-</w:t>
      </w:r>
      <w:r w:rsidR="595E74EA" w:rsidRPr="595E74EA">
        <w:rPr>
          <w:lang w:val="en-GB"/>
        </w:rPr>
        <w:t>16</w:t>
      </w:r>
      <w:r w:rsidR="00EA7200" w:rsidRPr="0FD3ED02">
        <w:rPr>
          <w:lang w:val="en-GB"/>
        </w:rPr>
        <w:t>, 2023</w:t>
      </w:r>
      <w:r w:rsidR="00F77D99">
        <w:rPr>
          <w:lang w:val="en-GB"/>
        </w:rPr>
        <w:t xml:space="preserve">. </w:t>
      </w:r>
      <w:r w:rsidR="32B40348" w:rsidRPr="32B40348">
        <w:rPr>
          <w:lang w:val="en-GB"/>
        </w:rPr>
        <w:t>The</w:t>
      </w:r>
      <w:r w:rsidR="00B820EA">
        <w:rPr>
          <w:lang w:val="en-GB"/>
        </w:rPr>
        <w:t>y</w:t>
      </w:r>
      <w:r w:rsidR="389A2137" w:rsidRPr="389A2137">
        <w:rPr>
          <w:lang w:val="en-GB"/>
        </w:rPr>
        <w:t xml:space="preserve"> were located </w:t>
      </w:r>
      <w:r w:rsidR="7D6DF77E" w:rsidRPr="7D6DF77E">
        <w:rPr>
          <w:lang w:val="en-GB"/>
        </w:rPr>
        <w:t xml:space="preserve">outside of the </w:t>
      </w:r>
      <w:r w:rsidR="001D7E1C">
        <w:rPr>
          <w:lang w:val="en-GB"/>
        </w:rPr>
        <w:t xml:space="preserve">P16 plot, next to </w:t>
      </w:r>
      <w:r w:rsidR="69AB91E2" w:rsidRPr="69AB91E2">
        <w:rPr>
          <w:lang w:val="en-GB"/>
        </w:rPr>
        <w:t xml:space="preserve">the subplots </w:t>
      </w:r>
      <w:r w:rsidR="00487A7A">
        <w:rPr>
          <w:lang w:val="en-GB"/>
        </w:rPr>
        <w:t>23-25,</w:t>
      </w:r>
      <w:r w:rsidR="001D7E1C">
        <w:rPr>
          <w:lang w:val="en-GB"/>
        </w:rPr>
        <w:t xml:space="preserve"> </w:t>
      </w:r>
      <w:r w:rsidR="34943320" w:rsidRPr="34943320">
        <w:rPr>
          <w:lang w:val="en-GB"/>
        </w:rPr>
        <w:t>to avoid disturbances</w:t>
      </w:r>
      <w:r w:rsidR="0D256485" w:rsidRPr="0D256485">
        <w:rPr>
          <w:lang w:val="en-GB"/>
        </w:rPr>
        <w:t xml:space="preserve">. </w:t>
      </w:r>
      <w:r w:rsidR="00BA28D4">
        <w:rPr>
          <w:lang w:val="en-GB"/>
        </w:rPr>
        <w:t>For this reason</w:t>
      </w:r>
      <w:r w:rsidR="006F01CB">
        <w:rPr>
          <w:lang w:val="en-GB"/>
        </w:rPr>
        <w:t>, we</w:t>
      </w:r>
      <w:r w:rsidR="00265679">
        <w:rPr>
          <w:lang w:val="en-GB"/>
        </w:rPr>
        <w:t xml:space="preserve"> did</w:t>
      </w:r>
      <w:r w:rsidR="00901734">
        <w:rPr>
          <w:lang w:val="en-GB"/>
        </w:rPr>
        <w:t xml:space="preserve"> not have </w:t>
      </w:r>
      <w:r w:rsidR="30B92D64" w:rsidRPr="30B92D64">
        <w:rPr>
          <w:lang w:val="en-GB"/>
        </w:rPr>
        <w:t>any</w:t>
      </w:r>
      <w:r w:rsidR="00901734">
        <w:rPr>
          <w:lang w:val="en-GB"/>
        </w:rPr>
        <w:t xml:space="preserve"> botanical data</w:t>
      </w:r>
      <w:r w:rsidR="30B92D64" w:rsidRPr="30B92D64">
        <w:rPr>
          <w:lang w:val="en-GB"/>
        </w:rPr>
        <w:t xml:space="preserve"> for the location of our pits.</w:t>
      </w:r>
      <w:r w:rsidR="00901734">
        <w:rPr>
          <w:lang w:val="en-GB"/>
        </w:rPr>
        <w:t xml:space="preserve"> </w:t>
      </w:r>
    </w:p>
    <w:p w14:paraId="0DBF8BC6" w14:textId="77777777" w:rsidR="006A0341" w:rsidRDefault="006A0341" w:rsidP="00BD38CB">
      <w:pPr>
        <w:pStyle w:val="Sansinterligne"/>
        <w:ind w:left="170"/>
        <w:rPr>
          <w:lang w:val="en-GB"/>
        </w:rPr>
      </w:pPr>
    </w:p>
    <w:p w14:paraId="1312C414" w14:textId="207A90D3" w:rsidR="00C76847" w:rsidRPr="0044281D" w:rsidRDefault="7B1B78E3" w:rsidP="00BD38CB">
      <w:pPr>
        <w:pStyle w:val="Sansinterligne"/>
        <w:ind w:left="170"/>
        <w:rPr>
          <w:iCs/>
          <w:lang w:val="en-GB"/>
        </w:rPr>
      </w:pPr>
      <w:r w:rsidRPr="7B1B78E3">
        <w:rPr>
          <w:lang w:val="en-GB"/>
        </w:rPr>
        <w:lastRenderedPageBreak/>
        <w:t>All</w:t>
      </w:r>
      <w:r w:rsidR="008C69CC">
        <w:rPr>
          <w:lang w:val="en-GB"/>
        </w:rPr>
        <w:t xml:space="preserve"> pits </w:t>
      </w:r>
      <w:r w:rsidRPr="7B1B78E3">
        <w:rPr>
          <w:lang w:val="en-GB"/>
        </w:rPr>
        <w:t>were dug</w:t>
      </w:r>
      <w:r w:rsidR="008C69CC">
        <w:rPr>
          <w:lang w:val="en-GB"/>
        </w:rPr>
        <w:t xml:space="preserve"> on</w:t>
      </w:r>
      <w:r w:rsidR="008C69CC">
        <w:rPr>
          <w:i/>
          <w:lang w:val="en-GB"/>
        </w:rPr>
        <w:t xml:space="preserve"> </w:t>
      </w:r>
      <w:r w:rsidR="00AF4A5D">
        <w:rPr>
          <w:lang w:val="en-GB"/>
        </w:rPr>
        <w:t>slope</w:t>
      </w:r>
      <w:r w:rsidR="00256063">
        <w:rPr>
          <w:lang w:val="en-GB"/>
        </w:rPr>
        <w:t>s</w:t>
      </w:r>
      <w:r w:rsidR="00C42518">
        <w:rPr>
          <w:lang w:val="en-GB"/>
        </w:rPr>
        <w:t xml:space="preserve">, </w:t>
      </w:r>
      <w:r w:rsidR="48A825A5" w:rsidRPr="48A825A5">
        <w:rPr>
          <w:lang w:val="en-GB"/>
        </w:rPr>
        <w:t>which</w:t>
      </w:r>
      <w:r w:rsidR="00D3579B">
        <w:rPr>
          <w:lang w:val="en-GB"/>
        </w:rPr>
        <w:t xml:space="preserve"> </w:t>
      </w:r>
      <w:r w:rsidR="00C42518">
        <w:rPr>
          <w:lang w:val="en-GB"/>
        </w:rPr>
        <w:t>represent</w:t>
      </w:r>
      <w:r w:rsidR="00D3579B">
        <w:rPr>
          <w:lang w:val="en-GB"/>
        </w:rPr>
        <w:t xml:space="preserve"> </w:t>
      </w:r>
      <w:r w:rsidR="00C16841">
        <w:rPr>
          <w:lang w:val="en-GB"/>
        </w:rPr>
        <w:t xml:space="preserve">the </w:t>
      </w:r>
      <w:r w:rsidR="201E8AE2" w:rsidRPr="201E8AE2">
        <w:rPr>
          <w:lang w:val="en-GB"/>
        </w:rPr>
        <w:t xml:space="preserve">largest proportion of the plot's surface </w:t>
      </w:r>
      <w:r w:rsidR="1954B6E2" w:rsidRPr="1954B6E2">
        <w:rPr>
          <w:lang w:val="en-GB"/>
        </w:rPr>
        <w:t>area</w:t>
      </w:r>
      <w:ins w:id="146" w:author="Clément Thion" w:date="2023-11-09T21:50:00Z">
        <w:r w:rsidR="00586AA6">
          <w:rPr>
            <w:lang w:val="en-GB"/>
          </w:rPr>
          <w:t xml:space="preserve"> and </w:t>
        </w:r>
        <w:r w:rsidR="00383FE4">
          <w:rPr>
            <w:lang w:val="en-GB"/>
          </w:rPr>
          <w:t xml:space="preserve">correspond to a </w:t>
        </w:r>
      </w:ins>
      <w:ins w:id="147" w:author="Clément Thion" w:date="2023-11-09T21:51:00Z">
        <w:r w:rsidR="00565C73" w:rsidRPr="00565C73">
          <w:rPr>
            <w:lang w:val="en-GB"/>
          </w:rPr>
          <w:t>superficial lateral drainage</w:t>
        </w:r>
        <w:r w:rsidR="00565C73">
          <w:rPr>
            <w:lang w:val="en-GB"/>
          </w:rPr>
          <w:t xml:space="preserve"> (SLD)</w:t>
        </w:r>
      </w:ins>
      <w:r w:rsidR="00D14A54">
        <w:rPr>
          <w:lang w:val="en-GB"/>
        </w:rPr>
        <w:t xml:space="preserve"> (</w:t>
      </w:r>
      <w:r w:rsidR="00D14A54">
        <w:rPr>
          <w:b/>
          <w:bCs/>
          <w:lang w:val="en-GB"/>
        </w:rPr>
        <w:t>source</w:t>
      </w:r>
      <w:r w:rsidR="00D14A54">
        <w:rPr>
          <w:lang w:val="en-GB"/>
        </w:rPr>
        <w:t>)</w:t>
      </w:r>
      <w:r w:rsidR="201E8AE2" w:rsidRPr="201E8AE2">
        <w:rPr>
          <w:lang w:val="en-GB"/>
        </w:rPr>
        <w:t>.</w:t>
      </w:r>
      <w:r w:rsidR="003A5E3D">
        <w:rPr>
          <w:lang w:val="en-GB"/>
        </w:rPr>
        <w:t xml:space="preserve"> </w:t>
      </w:r>
      <w:commentRangeStart w:id="148"/>
      <w:commentRangeStart w:id="149"/>
      <w:commentRangeEnd w:id="148"/>
      <w:r w:rsidR="004F0DBA">
        <w:rPr>
          <w:rStyle w:val="Marquedecommentaire"/>
        </w:rPr>
        <w:commentReference w:id="148"/>
      </w:r>
      <w:commentRangeEnd w:id="149"/>
      <w:r w:rsidR="00BF02D2">
        <w:rPr>
          <w:rStyle w:val="Marquedecommentaire"/>
        </w:rPr>
        <w:commentReference w:id="149"/>
      </w:r>
      <w:r w:rsidR="00324ED0">
        <w:rPr>
          <w:lang w:val="en-GB"/>
        </w:rPr>
        <w:t xml:space="preserve">We </w:t>
      </w:r>
      <w:r w:rsidR="00475506">
        <w:rPr>
          <w:lang w:val="en-GB"/>
        </w:rPr>
        <w:t xml:space="preserve">defined </w:t>
      </w:r>
      <w:r w:rsidR="00F17E32">
        <w:rPr>
          <w:lang w:val="en-GB"/>
        </w:rPr>
        <w:t>the topography in-situ by identifying the three main positions</w:t>
      </w:r>
      <w:r w:rsidR="00946BD1">
        <w:rPr>
          <w:lang w:val="en-GB"/>
        </w:rPr>
        <w:t xml:space="preserve">: hilltop, slope and lowlands. </w:t>
      </w:r>
      <w:r w:rsidR="005D4D57">
        <w:rPr>
          <w:lang w:val="en-GB"/>
        </w:rPr>
        <w:t>For</w:t>
      </w:r>
      <w:r w:rsidR="00B1553E">
        <w:rPr>
          <w:lang w:val="en-GB"/>
        </w:rPr>
        <w:t xml:space="preserve"> </w:t>
      </w:r>
      <w:r w:rsidR="005D4D57">
        <w:rPr>
          <w:lang w:val="en-GB"/>
        </w:rPr>
        <w:t>prospection, we used the auger when possible and looked at differences</w:t>
      </w:r>
      <w:r w:rsidR="00FF78B6">
        <w:rPr>
          <w:lang w:val="en-GB"/>
        </w:rPr>
        <w:t xml:space="preserve"> in the </w:t>
      </w:r>
      <w:r w:rsidR="00F4733D">
        <w:rPr>
          <w:lang w:val="en-GB"/>
        </w:rPr>
        <w:t xml:space="preserve">occurrence of </w:t>
      </w:r>
      <w:r w:rsidR="00AC73E5">
        <w:rPr>
          <w:lang w:val="en-GB"/>
        </w:rPr>
        <w:t>silt</w:t>
      </w:r>
      <w:r w:rsidR="003B6832">
        <w:rPr>
          <w:lang w:val="en-GB"/>
        </w:rPr>
        <w:t xml:space="preserve">. </w:t>
      </w:r>
      <w:r w:rsidR="29F5F77A" w:rsidRPr="29F5F77A">
        <w:rPr>
          <w:lang w:val="en-GB"/>
        </w:rPr>
        <w:t xml:space="preserve">The aim was to find as many different pits as possible </w:t>
      </w:r>
      <w:r w:rsidR="00B1553E" w:rsidRPr="29F5F77A">
        <w:rPr>
          <w:lang w:val="en-GB"/>
        </w:rPr>
        <w:t>regarding</w:t>
      </w:r>
      <w:r w:rsidR="29F5F77A" w:rsidRPr="29F5F77A">
        <w:rPr>
          <w:lang w:val="en-GB"/>
        </w:rPr>
        <w:t xml:space="preserve"> silt deposits </w:t>
      </w:r>
      <w:r w:rsidR="00BA4E39" w:rsidRPr="29F5F77A">
        <w:rPr>
          <w:lang w:val="en-GB"/>
        </w:rPr>
        <w:t>to</w:t>
      </w:r>
      <w:r w:rsidR="29F5F77A" w:rsidRPr="29F5F77A">
        <w:rPr>
          <w:lang w:val="en-GB"/>
        </w:rPr>
        <w:t xml:space="preserve"> be able to conclude on differences in the </w:t>
      </w:r>
      <w:r w:rsidR="1D6A5789" w:rsidRPr="1D6A5789">
        <w:rPr>
          <w:lang w:val="en-GB"/>
        </w:rPr>
        <w:t xml:space="preserve">rooting </w:t>
      </w:r>
      <w:r w:rsidR="29F5F77A" w:rsidRPr="29F5F77A">
        <w:rPr>
          <w:lang w:val="en-GB"/>
        </w:rPr>
        <w:t>depth</w:t>
      </w:r>
      <w:r w:rsidR="1D6A5789" w:rsidRPr="1D6A5789">
        <w:rPr>
          <w:lang w:val="en-GB"/>
        </w:rPr>
        <w:t>.</w:t>
      </w:r>
      <w:r w:rsidR="001B3552">
        <w:rPr>
          <w:lang w:val="en-GB"/>
        </w:rPr>
        <w:t xml:space="preserve"> </w:t>
      </w:r>
      <w:r w:rsidR="00490A9A">
        <w:rPr>
          <w:lang w:val="en-GB"/>
        </w:rPr>
        <w:t>Once the placement of the pits was determined, they were dug</w:t>
      </w:r>
      <w:r w:rsidR="00E37479">
        <w:rPr>
          <w:lang w:val="en-GB"/>
        </w:rPr>
        <w:t xml:space="preserve"> with</w:t>
      </w:r>
      <w:r w:rsidR="000E0ABE">
        <w:rPr>
          <w:lang w:val="en-GB"/>
        </w:rPr>
        <w:t xml:space="preserve"> pickaxes</w:t>
      </w:r>
      <w:r w:rsidR="005341DF">
        <w:rPr>
          <w:lang w:val="en-GB"/>
        </w:rPr>
        <w:t xml:space="preserve"> and</w:t>
      </w:r>
      <w:r w:rsidR="000E0ABE">
        <w:rPr>
          <w:lang w:val="en-GB"/>
        </w:rPr>
        <w:t xml:space="preserve"> spades</w:t>
      </w:r>
      <w:r w:rsidR="008F7BE1" w:rsidRPr="007F43B2">
        <w:rPr>
          <w:i/>
          <w:lang w:val="en-GB"/>
        </w:rPr>
        <w:t>.</w:t>
      </w:r>
      <w:r w:rsidR="0044281D">
        <w:rPr>
          <w:iCs/>
          <w:lang w:val="en-GB"/>
        </w:rPr>
        <w:t xml:space="preserve"> </w:t>
      </w:r>
      <w:r w:rsidR="0044281D" w:rsidRPr="5B429639">
        <w:rPr>
          <w:lang w:val="en-GB"/>
        </w:rPr>
        <w:t xml:space="preserve">These </w:t>
      </w:r>
      <w:r w:rsidR="0044281D" w:rsidRPr="457B3E8D">
        <w:rPr>
          <w:lang w:val="en-GB"/>
        </w:rPr>
        <w:t>rectangular pits</w:t>
      </w:r>
      <w:r w:rsidR="0044281D" w:rsidRPr="100144D6">
        <w:rPr>
          <w:lang w:val="en-GB"/>
        </w:rPr>
        <w:t xml:space="preserve"> had</w:t>
      </w:r>
      <w:r w:rsidR="0044281D" w:rsidRPr="60713150">
        <w:rPr>
          <w:lang w:val="en-GB"/>
        </w:rPr>
        <w:t xml:space="preserve"> </w:t>
      </w:r>
      <w:r w:rsidR="0044281D" w:rsidRPr="5431D211">
        <w:rPr>
          <w:lang w:val="en-GB"/>
        </w:rPr>
        <w:t xml:space="preserve">to </w:t>
      </w:r>
      <w:r w:rsidR="0044281D" w:rsidRPr="0C756A8C">
        <w:rPr>
          <w:lang w:val="en-GB"/>
        </w:rPr>
        <w:t xml:space="preserve">be at least </w:t>
      </w:r>
      <w:r w:rsidR="0044281D" w:rsidRPr="23809970">
        <w:rPr>
          <w:lang w:val="en-GB"/>
        </w:rPr>
        <w:t xml:space="preserve">100cm deep and </w:t>
      </w:r>
      <w:r w:rsidR="0044281D" w:rsidRPr="34204671">
        <w:rPr>
          <w:lang w:val="en-GB"/>
        </w:rPr>
        <w:t xml:space="preserve">50cm </w:t>
      </w:r>
      <w:r w:rsidR="0044281D" w:rsidRPr="1C6ADE15">
        <w:rPr>
          <w:lang w:val="en-GB"/>
        </w:rPr>
        <w:t xml:space="preserve">wide to fit the </w:t>
      </w:r>
      <w:r w:rsidR="0044281D" w:rsidRPr="6C966B18">
        <w:rPr>
          <w:lang w:val="en-GB"/>
        </w:rPr>
        <w:t xml:space="preserve">frame </w:t>
      </w:r>
      <w:r w:rsidR="0044281D" w:rsidRPr="0D2C231B">
        <w:rPr>
          <w:lang w:val="en-GB"/>
        </w:rPr>
        <w:t xml:space="preserve">used </w:t>
      </w:r>
      <w:r w:rsidR="0044281D" w:rsidRPr="39950767">
        <w:rPr>
          <w:lang w:val="en-GB"/>
        </w:rPr>
        <w:t>later for</w:t>
      </w:r>
      <w:r w:rsidR="0044281D" w:rsidRPr="6C966B18">
        <w:rPr>
          <w:lang w:val="en-GB"/>
        </w:rPr>
        <w:t xml:space="preserve"> </w:t>
      </w:r>
      <w:r w:rsidR="0044281D" w:rsidRPr="6C517429">
        <w:rPr>
          <w:lang w:val="en-GB"/>
        </w:rPr>
        <w:t xml:space="preserve">root </w:t>
      </w:r>
      <w:r w:rsidR="0044281D" w:rsidRPr="29053477">
        <w:rPr>
          <w:lang w:val="en-GB"/>
        </w:rPr>
        <w:t>counting</w:t>
      </w:r>
      <w:r w:rsidR="0044281D" w:rsidRPr="69775B3B">
        <w:rPr>
          <w:lang w:val="en-GB"/>
        </w:rPr>
        <w:t xml:space="preserve"> </w:t>
      </w:r>
      <w:r w:rsidR="0044281D" w:rsidRPr="200F4944">
        <w:rPr>
          <w:lang w:val="en-GB"/>
        </w:rPr>
        <w:t xml:space="preserve">and </w:t>
      </w:r>
      <w:r w:rsidR="0044281D" w:rsidRPr="579F2729">
        <w:rPr>
          <w:lang w:val="en-GB"/>
        </w:rPr>
        <w:t xml:space="preserve">to describe the </w:t>
      </w:r>
      <w:r w:rsidR="0044281D" w:rsidRPr="3D8B1B6D">
        <w:rPr>
          <w:lang w:val="en-GB"/>
        </w:rPr>
        <w:t>soil horizons.</w:t>
      </w:r>
    </w:p>
    <w:p w14:paraId="7FEA813D" w14:textId="77777777" w:rsidR="00215DE1" w:rsidRDefault="00215DE1" w:rsidP="00B611A3">
      <w:pPr>
        <w:pStyle w:val="Sansinterligne"/>
        <w:ind w:left="170"/>
        <w:rPr>
          <w:lang w:val="en-GB"/>
        </w:rPr>
      </w:pPr>
    </w:p>
    <w:p w14:paraId="10FFB342" w14:textId="028F3574" w:rsidR="001C7F25" w:rsidRPr="00681237" w:rsidRDefault="003412CF" w:rsidP="00681237">
      <w:pPr>
        <w:pStyle w:val="Sansinterligne"/>
        <w:ind w:left="170"/>
        <w:rPr>
          <w:lang w:val="en-GB"/>
        </w:rPr>
      </w:pPr>
      <w:r>
        <w:rPr>
          <w:lang w:val="en-GB"/>
        </w:rPr>
        <w:t>After cleaning the</w:t>
      </w:r>
      <w:r w:rsidR="00550E77">
        <w:rPr>
          <w:lang w:val="en-GB"/>
        </w:rPr>
        <w:t xml:space="preserve"> exposed</w:t>
      </w:r>
      <w:r>
        <w:rPr>
          <w:lang w:val="en-GB"/>
        </w:rPr>
        <w:t xml:space="preserve"> soil surface</w:t>
      </w:r>
      <w:r w:rsidR="00550E77">
        <w:rPr>
          <w:lang w:val="en-GB"/>
        </w:rPr>
        <w:t xml:space="preserve"> in the pits</w:t>
      </w:r>
      <w:r w:rsidR="00BF3CCF">
        <w:rPr>
          <w:lang w:val="en-GB"/>
        </w:rPr>
        <w:t>,</w:t>
      </w:r>
      <w:r>
        <w:rPr>
          <w:lang w:val="en-GB"/>
        </w:rPr>
        <w:t xml:space="preserve"> </w:t>
      </w:r>
      <w:r w:rsidR="00115F92">
        <w:rPr>
          <w:lang w:val="en-GB"/>
        </w:rPr>
        <w:t xml:space="preserve">the different horizons were </w:t>
      </w:r>
      <w:r w:rsidR="00832151">
        <w:rPr>
          <w:lang w:val="en-GB"/>
        </w:rPr>
        <w:t>determined</w:t>
      </w:r>
      <w:r w:rsidR="00354B71">
        <w:rPr>
          <w:lang w:val="en-GB"/>
        </w:rPr>
        <w:t xml:space="preserve"> on one side of the pit</w:t>
      </w:r>
      <w:r w:rsidR="0050017F">
        <w:rPr>
          <w:lang w:val="en-GB"/>
        </w:rPr>
        <w:t xml:space="preserve">. </w:t>
      </w:r>
      <w:r w:rsidR="00CB3162">
        <w:rPr>
          <w:lang w:val="en-GB"/>
        </w:rPr>
        <w:t xml:space="preserve">This was done by looking at changes </w:t>
      </w:r>
      <w:r w:rsidR="00476936">
        <w:rPr>
          <w:lang w:val="en-GB"/>
        </w:rPr>
        <w:t>of colour and texture</w:t>
      </w:r>
      <w:r w:rsidR="00AD4509">
        <w:rPr>
          <w:lang w:val="en-GB"/>
        </w:rPr>
        <w:t xml:space="preserve"> </w:t>
      </w:r>
      <w:r w:rsidR="00093A02">
        <w:rPr>
          <w:lang w:val="en-GB"/>
        </w:rPr>
        <w:fldChar w:fldCharType="begin"/>
      </w:r>
      <w:r w:rsidR="008403F7">
        <w:rPr>
          <w:lang w:val="en-GB"/>
        </w:rPr>
        <w:instrText xml:space="preserve"> ADDIN ZOTERO_ITEM CSL_CITATION {"citationID":"CRHTQHvv","properties":{"formattedCitation":"(Ferry et al., 2003)","plainCitation":"(Ferry et al., 2003)","noteIndex":0},"citationItems":[{"id":2,"uris":["http://zotero.org/groups/5202845/items/YUFX6TD3"],"itemData":{"id":2,"type":"article-journal","abstract":"Les sols forestiers de Guyane septentrionale permettent d'illustrer un grand nombre de processus pédogénétiques typiques des milieux tropicaux humides. En profondeur, la roche est transformée en saprolite par la nappe, qui sature toute la porosité. Plus haut, les alternances d'humectation et de dessiccation redistribuent le fer et conduisent à la formation d'un ensemble tacheté aux faciès multiples. Dans les horizons supérieurs, un régime hydrique encore plus contrasté, l'apport de matière organique et l'activité biologique poursuivent l'altération des constituants et remanient considérablement leur organisation ; un mécanisme majeur est l'appauvrissement en fer plus ou moins marqué selon la topographie, allant jusqu'à son élimination totale par podzolisation.","container-title":"Revue forestière française","DOI":"10.4267/2042/5786","issue":"sp","note":"publisher: AgroParisTech","page":"37-59","source":"HAL Archives Ouvertes","title":"Genèse et fonctionnement hydrique des sols sur socle cristallin en Guyane.","volume":"55","author":[{"family":"Ferry","given":"Bruno"},{"family":"Freycon","given":"Vincent"},{"family":"Paget","given":"Dominique"}],"issued":{"date-parts":[["2003"]]}}}],"schema":"https://github.com/citation-style-language/schema/raw/master/csl-citation.json"} </w:instrText>
      </w:r>
      <w:r w:rsidR="00093A02">
        <w:rPr>
          <w:lang w:val="en-GB"/>
        </w:rPr>
        <w:fldChar w:fldCharType="separate"/>
      </w:r>
      <w:r w:rsidR="00093A02" w:rsidRPr="00093A02">
        <w:rPr>
          <w:rFonts w:ascii="Calibri" w:hAnsi="Calibri" w:cs="Calibri"/>
        </w:rPr>
        <w:t>(Ferry et al., 2003)</w:t>
      </w:r>
      <w:r w:rsidR="00093A02">
        <w:rPr>
          <w:lang w:val="en-GB"/>
        </w:rPr>
        <w:fldChar w:fldCharType="end"/>
      </w:r>
      <w:r w:rsidR="00E13C19">
        <w:rPr>
          <w:lang w:val="en-GB"/>
        </w:rPr>
        <w:t xml:space="preserve">. </w:t>
      </w:r>
      <w:r w:rsidR="00F613DD">
        <w:rPr>
          <w:lang w:val="en-GB"/>
        </w:rPr>
        <w:t>F</w:t>
      </w:r>
      <w:r w:rsidR="00E13C19">
        <w:rPr>
          <w:lang w:val="en-GB"/>
        </w:rPr>
        <w:t>or each horizon</w:t>
      </w:r>
      <w:r w:rsidR="00F613DD">
        <w:rPr>
          <w:lang w:val="en-GB"/>
        </w:rPr>
        <w:t>,</w:t>
      </w:r>
      <w:r w:rsidR="00A5315C">
        <w:rPr>
          <w:lang w:val="en-GB"/>
        </w:rPr>
        <w:t xml:space="preserve"> </w:t>
      </w:r>
      <w:r w:rsidR="00022D6F">
        <w:rPr>
          <w:lang w:val="en-GB"/>
        </w:rPr>
        <w:t>depth</w:t>
      </w:r>
      <w:r w:rsidR="00F613DD">
        <w:rPr>
          <w:lang w:val="en-GB"/>
        </w:rPr>
        <w:t xml:space="preserve"> and root diameters were measured.</w:t>
      </w:r>
      <w:r w:rsidR="001A3FAE">
        <w:rPr>
          <w:lang w:val="en-GB"/>
        </w:rPr>
        <w:t xml:space="preserve"> </w:t>
      </w:r>
      <w:r w:rsidR="00F613DD">
        <w:rPr>
          <w:lang w:val="en-GB"/>
        </w:rPr>
        <w:t>The percentage of</w:t>
      </w:r>
      <w:r w:rsidR="002310EB">
        <w:rPr>
          <w:lang w:val="en-GB"/>
        </w:rPr>
        <w:t xml:space="preserve"> </w:t>
      </w:r>
      <w:r w:rsidR="008707CC">
        <w:rPr>
          <w:lang w:val="en-GB"/>
        </w:rPr>
        <w:t>coarse elements</w:t>
      </w:r>
      <w:r w:rsidR="00B01BBB">
        <w:rPr>
          <w:lang w:val="en-GB"/>
        </w:rPr>
        <w:t>,</w:t>
      </w:r>
      <w:r w:rsidR="008707CC">
        <w:rPr>
          <w:lang w:val="en-GB"/>
        </w:rPr>
        <w:t xml:space="preserve"> </w:t>
      </w:r>
      <w:r w:rsidR="00F613DD">
        <w:rPr>
          <w:lang w:val="en-GB"/>
        </w:rPr>
        <w:t xml:space="preserve">the </w:t>
      </w:r>
      <w:r w:rsidR="003A2914">
        <w:rPr>
          <w:lang w:val="en-GB"/>
        </w:rPr>
        <w:t>abundance of</w:t>
      </w:r>
      <w:r w:rsidR="00B01BBB">
        <w:rPr>
          <w:lang w:val="en-GB"/>
        </w:rPr>
        <w:t xml:space="preserve"> </w:t>
      </w:r>
      <w:r w:rsidR="00032C5B">
        <w:rPr>
          <w:lang w:val="en-GB"/>
        </w:rPr>
        <w:t xml:space="preserve">mica, </w:t>
      </w:r>
      <w:r w:rsidR="000E2D7C">
        <w:rPr>
          <w:lang w:val="en-GB"/>
        </w:rPr>
        <w:t>texture</w:t>
      </w:r>
      <w:r w:rsidR="00F613DD">
        <w:rPr>
          <w:lang w:val="en-GB"/>
        </w:rPr>
        <w:t xml:space="preserve"> class</w:t>
      </w:r>
      <w:r w:rsidR="00381876">
        <w:rPr>
          <w:lang w:val="en-GB"/>
        </w:rPr>
        <w:t xml:space="preserve">, </w:t>
      </w:r>
      <w:r w:rsidR="00F613DD">
        <w:rPr>
          <w:lang w:val="en-GB"/>
        </w:rPr>
        <w:t xml:space="preserve">soil </w:t>
      </w:r>
      <w:r w:rsidR="00A54EC7">
        <w:rPr>
          <w:lang w:val="en-GB"/>
        </w:rPr>
        <w:t>humidity</w:t>
      </w:r>
      <w:r w:rsidR="00A362F7">
        <w:rPr>
          <w:lang w:val="en-GB"/>
        </w:rPr>
        <w:t xml:space="preserve">, </w:t>
      </w:r>
      <w:r w:rsidR="004A5ED1">
        <w:rPr>
          <w:lang w:val="en-GB"/>
        </w:rPr>
        <w:t>colour</w:t>
      </w:r>
      <w:r w:rsidR="00EE3DDD">
        <w:rPr>
          <w:lang w:val="en-GB"/>
        </w:rPr>
        <w:t xml:space="preserve">, structure, </w:t>
      </w:r>
      <w:r w:rsidR="00E0654F">
        <w:rPr>
          <w:lang w:val="en-GB"/>
        </w:rPr>
        <w:t>compactness,</w:t>
      </w:r>
      <w:r w:rsidR="00326FC4">
        <w:rPr>
          <w:lang w:val="en-GB"/>
        </w:rPr>
        <w:t xml:space="preserve"> and</w:t>
      </w:r>
      <w:r w:rsidR="00EE3DDD">
        <w:rPr>
          <w:lang w:val="en-GB"/>
        </w:rPr>
        <w:t xml:space="preserve"> </w:t>
      </w:r>
      <w:r w:rsidR="00F613DD">
        <w:rPr>
          <w:lang w:val="en-GB"/>
        </w:rPr>
        <w:t>percentage of</w:t>
      </w:r>
      <w:r w:rsidR="00D3579B">
        <w:rPr>
          <w:lang w:val="en-GB"/>
        </w:rPr>
        <w:t xml:space="preserve"> </w:t>
      </w:r>
      <w:r w:rsidR="00F613DD" w:rsidRPr="00F613DD">
        <w:rPr>
          <w:lang w:val="en-GB"/>
        </w:rPr>
        <w:t>mottles</w:t>
      </w:r>
      <w:r w:rsidR="00F613DD">
        <w:rPr>
          <w:lang w:val="en-GB"/>
        </w:rPr>
        <w:t xml:space="preserve"> were estimated and </w:t>
      </w:r>
      <w:r w:rsidR="00A21F2F">
        <w:rPr>
          <w:lang w:val="en-GB"/>
        </w:rPr>
        <w:t>ordinally classified</w:t>
      </w:r>
      <w:r w:rsidR="00326FC4">
        <w:rPr>
          <w:lang w:val="en-GB"/>
        </w:rPr>
        <w:t>.</w:t>
      </w:r>
      <w:r w:rsidR="00A71F9F">
        <w:rPr>
          <w:lang w:val="en-GB"/>
        </w:rPr>
        <w:t xml:space="preserve"> </w:t>
      </w:r>
      <w:r w:rsidR="00B3412D">
        <w:rPr>
          <w:lang w:val="en-GB"/>
        </w:rPr>
        <w:t xml:space="preserve">The texture was analysed </w:t>
      </w:r>
      <w:r w:rsidR="005F5224">
        <w:rPr>
          <w:lang w:val="en-GB"/>
        </w:rPr>
        <w:t xml:space="preserve">by </w:t>
      </w:r>
      <w:r w:rsidR="00B3412D">
        <w:rPr>
          <w:lang w:val="en-GB"/>
        </w:rPr>
        <w:t xml:space="preserve">touch </w:t>
      </w:r>
      <w:r w:rsidR="00EC1DEB">
        <w:rPr>
          <w:lang w:val="en-GB"/>
        </w:rPr>
        <w:t>while humidifying a soil sample</w:t>
      </w:r>
      <w:r w:rsidR="00B4278B">
        <w:rPr>
          <w:lang w:val="en-GB"/>
        </w:rPr>
        <w:t xml:space="preserve"> </w:t>
      </w:r>
      <w:r w:rsidR="00FF52A0">
        <w:rPr>
          <w:lang w:val="en-GB"/>
        </w:rPr>
        <w:fldChar w:fldCharType="begin"/>
      </w:r>
      <w:r w:rsidR="00FF52A0">
        <w:rPr>
          <w:lang w:val="en-GB"/>
        </w:rPr>
        <w:instrText xml:space="preserve"> ADDIN ZOTERO_ITEM CSL_CITATION {"citationID":"ZA7V8f7K","properties":{"formattedCitation":"(Jahn et al., 2006)","plainCitation":"(Jahn et al., 2006)","noteIndex":0},"citationItems":[{"id":240,"uris":["http://zotero.org/groups/5202845/items/ZACGN8EZ"],"itemData":{"id":240,"type":"book","abstract":"Soils are affected by human activities, such as industrial, municipal and agriculture, that often result in soil degradation and loss. In order to prevent soil degradation and to rehabilitate the potentials of degraded soils, reliable soil data are the most important prerequisites for the design of appropriate land-use systems and soil management practices as well as for a better understanding of the environment. The availability of reliable information on soil morphology and other characteristics obtained through examination and description of the soil in the field is essential, and the use of a common language is of prime importance. These guidelines, based on the latest internationally accepted systems and classifications, provide a complete procedure for soil description and for collecting field data. To help beginners, some explanatory notes are included as well as keys based on simple test and observations.","event-place":"Rome","ISBN":"978-92-5-105521-2","language":"eng","note":"page: -","publisher":"FAO","publisher-place":"Rome","source":"library.wur.nl","title":"Guidelines for soil description, 4th edition","URL":"https://library.wur.nl/WebQuery/wurpubs/355777","author":[{"family":"Jahn","given":"R."},{"family":"Blume","given":"H. P."},{"family":"Asio","given":"V. B."},{"family":"Spaargaren","given":"O."},{"family":"Schad","given":"P."}],"accessed":{"date-parts":[["2023",11,3]]},"issued":{"date-parts":[["2006"]]}}}],"schema":"https://github.com/citation-style-language/schema/raw/master/csl-citation.json"} </w:instrText>
      </w:r>
      <w:r w:rsidR="00FF52A0">
        <w:rPr>
          <w:lang w:val="en-GB"/>
        </w:rPr>
        <w:fldChar w:fldCharType="separate"/>
      </w:r>
      <w:r w:rsidR="00FF52A0" w:rsidRPr="000104E3">
        <w:rPr>
          <w:rFonts w:ascii="Calibri" w:hAnsi="Calibri" w:cs="Calibri"/>
        </w:rPr>
        <w:t>(Jahn et al., 2006)</w:t>
      </w:r>
      <w:r w:rsidR="00FF52A0">
        <w:rPr>
          <w:lang w:val="en-GB"/>
        </w:rPr>
        <w:fldChar w:fldCharType="end"/>
      </w:r>
      <w:r w:rsidR="00FF52A0">
        <w:rPr>
          <w:lang w:val="en-GB"/>
        </w:rPr>
        <w:t xml:space="preserve"> </w:t>
      </w:r>
      <w:r w:rsidR="00B4278B">
        <w:rPr>
          <w:lang w:val="en-GB"/>
        </w:rPr>
        <w:t>and</w:t>
      </w:r>
      <w:r w:rsidR="005F5224">
        <w:rPr>
          <w:lang w:val="en-GB"/>
        </w:rPr>
        <w:t xml:space="preserve"> </w:t>
      </w:r>
      <w:r w:rsidR="00B51A93">
        <w:rPr>
          <w:lang w:val="en-GB"/>
        </w:rPr>
        <w:t xml:space="preserve">using </w:t>
      </w:r>
      <w:r w:rsidR="00CD6363">
        <w:rPr>
          <w:lang w:val="en-GB"/>
        </w:rPr>
        <w:t xml:space="preserve">the soil texture </w:t>
      </w:r>
      <w:r w:rsidR="78CE19F7" w:rsidRPr="78CE19F7">
        <w:rPr>
          <w:lang w:val="en-GB"/>
        </w:rPr>
        <w:t xml:space="preserve">triangle </w:t>
      </w:r>
      <w:r w:rsidR="34E77ADE" w:rsidRPr="34E77ADE">
        <w:rPr>
          <w:lang w:val="en-GB"/>
        </w:rPr>
        <w:t>(</w:t>
      </w:r>
      <w:r w:rsidR="1FC9C532" w:rsidRPr="1FC9C532">
        <w:rPr>
          <w:lang w:val="en-GB"/>
        </w:rPr>
        <w:t>Jamagne</w:t>
      </w:r>
      <w:r w:rsidR="1C027516" w:rsidRPr="1C027516">
        <w:rPr>
          <w:lang w:val="en-GB"/>
        </w:rPr>
        <w:t>,</w:t>
      </w:r>
      <w:r w:rsidR="1FC9C532" w:rsidRPr="1FC9C532">
        <w:rPr>
          <w:lang w:val="en-GB"/>
        </w:rPr>
        <w:t xml:space="preserve"> 1977</w:t>
      </w:r>
      <w:r w:rsidR="67728A63" w:rsidRPr="67728A63">
        <w:rPr>
          <w:lang w:val="en-GB"/>
        </w:rPr>
        <w:t>).</w:t>
      </w:r>
      <w:r w:rsidR="00B51A93">
        <w:rPr>
          <w:lang w:val="en-GB"/>
        </w:rPr>
        <w:t xml:space="preserve"> </w:t>
      </w:r>
      <w:commentRangeStart w:id="150"/>
      <w:commentRangeStart w:id="151"/>
      <w:r w:rsidR="00CA7952">
        <w:rPr>
          <w:lang w:val="en-GB"/>
        </w:rPr>
        <w:t xml:space="preserve">Two </w:t>
      </w:r>
      <w:r w:rsidR="00AC1A85">
        <w:rPr>
          <w:lang w:val="en-GB"/>
        </w:rPr>
        <w:t>sides of the pit were used to count</w:t>
      </w:r>
      <w:r w:rsidR="00B64199">
        <w:rPr>
          <w:lang w:val="en-GB"/>
        </w:rPr>
        <w:t xml:space="preserve"> the roots</w:t>
      </w:r>
      <w:r w:rsidR="00E64A96">
        <w:rPr>
          <w:lang w:val="en-GB"/>
        </w:rPr>
        <w:t>, which also allowed us</w:t>
      </w:r>
      <w:r w:rsidR="009B6A1B">
        <w:rPr>
          <w:lang w:val="en-GB"/>
        </w:rPr>
        <w:t xml:space="preserve"> to maximize the use of the pit</w:t>
      </w:r>
      <w:r w:rsidR="00B64199">
        <w:rPr>
          <w:lang w:val="en-GB"/>
        </w:rPr>
        <w:t xml:space="preserve">. </w:t>
      </w:r>
      <w:r w:rsidR="00611463">
        <w:rPr>
          <w:lang w:val="en-GB"/>
        </w:rPr>
        <w:t>To count the roots, we used</w:t>
      </w:r>
      <w:r w:rsidR="00B64199">
        <w:rPr>
          <w:lang w:val="en-GB"/>
        </w:rPr>
        <w:t xml:space="preserve"> a grid</w:t>
      </w:r>
      <w:r w:rsidR="003C4F8B">
        <w:rPr>
          <w:lang w:val="en-GB"/>
        </w:rPr>
        <w:t xml:space="preserve"> (1m</w:t>
      </w:r>
      <w:r w:rsidR="001B7D56">
        <w:rPr>
          <w:lang w:val="en-GB"/>
        </w:rPr>
        <w:t xml:space="preserve"> high,</w:t>
      </w:r>
      <w:r w:rsidR="003C4F8B">
        <w:rPr>
          <w:lang w:val="en-GB"/>
        </w:rPr>
        <w:t xml:space="preserve"> 50 cm</w:t>
      </w:r>
      <w:r w:rsidR="001B7D56">
        <w:rPr>
          <w:lang w:val="en-GB"/>
        </w:rPr>
        <w:t xml:space="preserve"> wide</w:t>
      </w:r>
      <w:r w:rsidR="003C4F8B">
        <w:rPr>
          <w:lang w:val="en-GB"/>
        </w:rPr>
        <w:t>)</w:t>
      </w:r>
      <w:r w:rsidR="001B7D56">
        <w:rPr>
          <w:lang w:val="en-GB"/>
        </w:rPr>
        <w:t xml:space="preserve"> </w:t>
      </w:r>
      <w:r w:rsidR="00A6782F">
        <w:rPr>
          <w:lang w:val="en-GB"/>
        </w:rPr>
        <w:t xml:space="preserve">subdivided in squares of </w:t>
      </w:r>
      <w:r w:rsidR="006A45A7">
        <w:rPr>
          <w:lang w:val="en-GB"/>
        </w:rPr>
        <w:t>10x10 cm</w:t>
      </w:r>
      <w:commentRangeEnd w:id="150"/>
      <w:r w:rsidR="002500A5">
        <w:rPr>
          <w:rStyle w:val="Marquedecommentaire"/>
        </w:rPr>
        <w:commentReference w:id="150"/>
      </w:r>
      <w:commentRangeEnd w:id="151"/>
      <w:r w:rsidR="008C1337">
        <w:rPr>
          <w:rStyle w:val="Marquedecommentaire"/>
        </w:rPr>
        <w:commentReference w:id="151"/>
      </w:r>
      <w:r w:rsidR="00E90D2E">
        <w:rPr>
          <w:lang w:val="en-GB"/>
        </w:rPr>
        <w:t>,</w:t>
      </w:r>
      <w:r w:rsidR="00F56921" w:rsidRPr="00F56921">
        <w:rPr>
          <w:lang w:val="en-GB"/>
        </w:rPr>
        <w:t xml:space="preserve"> </w:t>
      </w:r>
      <w:r w:rsidR="00F56921">
        <w:rPr>
          <w:lang w:val="en-GB"/>
        </w:rPr>
        <w:t>a method corresponding with the recommendations of (</w:t>
      </w:r>
      <w:r w:rsidR="00F56921" w:rsidRPr="00BF541B">
        <w:rPr>
          <w:b/>
          <w:bCs/>
          <w:lang w:val="en-GB"/>
        </w:rPr>
        <w:t>source</w:t>
      </w:r>
      <w:r w:rsidR="00F56921">
        <w:rPr>
          <w:lang w:val="en-GB"/>
        </w:rPr>
        <w:t>)</w:t>
      </w:r>
      <w:r w:rsidR="006A45A7">
        <w:rPr>
          <w:lang w:val="en-GB"/>
        </w:rPr>
        <w:t xml:space="preserve">. </w:t>
      </w:r>
      <w:r w:rsidR="006559ED">
        <w:rPr>
          <w:lang w:val="en-GB"/>
        </w:rPr>
        <w:t xml:space="preserve">The roots were counted in each </w:t>
      </w:r>
      <w:r w:rsidR="00A02880">
        <w:rPr>
          <w:lang w:val="en-GB"/>
        </w:rPr>
        <w:t>square and</w:t>
      </w:r>
      <w:r w:rsidR="00415D16">
        <w:rPr>
          <w:lang w:val="en-GB"/>
        </w:rPr>
        <w:t xml:space="preserve"> were grouped by </w:t>
      </w:r>
      <w:r w:rsidR="00D146AF" w:rsidRPr="004E223C">
        <w:rPr>
          <w:iCs/>
          <w:lang w:val="en-GB"/>
        </w:rPr>
        <w:t>diameter</w:t>
      </w:r>
      <w:r w:rsidR="55689372" w:rsidRPr="55689372">
        <w:rPr>
          <w:lang w:val="en-GB"/>
        </w:rPr>
        <w:t xml:space="preserve"> (&lt;</w:t>
      </w:r>
      <w:r w:rsidR="00BD0BAB">
        <w:rPr>
          <w:lang w:val="en-GB"/>
        </w:rPr>
        <w:t xml:space="preserve"> </w:t>
      </w:r>
      <w:r w:rsidR="00BD0BAB" w:rsidRPr="00BD0BAB">
        <w:rPr>
          <w:lang w:val="en-GB"/>
        </w:rPr>
        <w:t>2</w:t>
      </w:r>
      <w:r w:rsidR="00BD0BAB">
        <w:rPr>
          <w:lang w:val="en-GB"/>
        </w:rPr>
        <w:t xml:space="preserve"> </w:t>
      </w:r>
      <w:r w:rsidR="00BD0BAB" w:rsidRPr="00BD0BAB">
        <w:rPr>
          <w:lang w:val="en-GB"/>
        </w:rPr>
        <w:t>mm</w:t>
      </w:r>
      <w:r w:rsidR="00BD0BAB">
        <w:rPr>
          <w:lang w:val="en-GB"/>
        </w:rPr>
        <w:t xml:space="preserve">, </w:t>
      </w:r>
      <w:r w:rsidR="000F628C">
        <w:rPr>
          <w:lang w:val="en-GB"/>
        </w:rPr>
        <w:t xml:space="preserve">2-5 mm, </w:t>
      </w:r>
      <w:r w:rsidR="00A21322">
        <w:rPr>
          <w:lang w:val="en-GB"/>
        </w:rPr>
        <w:t xml:space="preserve">5-10 mm and </w:t>
      </w:r>
      <w:r w:rsidR="006C7789" w:rsidRPr="736D1E0E">
        <w:rPr>
          <w:lang w:val="en-GB"/>
        </w:rPr>
        <w:t xml:space="preserve">≥ </w:t>
      </w:r>
      <w:r w:rsidR="006C7789">
        <w:rPr>
          <w:lang w:val="en-GB"/>
        </w:rPr>
        <w:t>10 mm</w:t>
      </w:r>
      <w:r w:rsidR="2AB24A04" w:rsidRPr="2AB24A04">
        <w:rPr>
          <w:lang w:val="en-GB"/>
        </w:rPr>
        <w:t>).</w:t>
      </w:r>
      <w:r w:rsidR="00F52B5A">
        <w:rPr>
          <w:lang w:val="en-GB"/>
        </w:rPr>
        <w:t xml:space="preserve"> </w:t>
      </w:r>
      <w:commentRangeStart w:id="152"/>
      <w:commentRangeStart w:id="153"/>
      <w:commentRangeStart w:id="154"/>
      <w:r w:rsidR="00F52B5A">
        <w:rPr>
          <w:lang w:val="en-GB"/>
        </w:rPr>
        <w:t xml:space="preserve">In the end we took </w:t>
      </w:r>
      <w:r w:rsidR="004A1594">
        <w:rPr>
          <w:lang w:val="en-GB"/>
        </w:rPr>
        <w:t>samples</w:t>
      </w:r>
      <w:r w:rsidR="00CC252D">
        <w:rPr>
          <w:lang w:val="en-GB"/>
        </w:rPr>
        <w:t xml:space="preserve"> of the soil </w:t>
      </w:r>
      <w:r w:rsidR="00DC6661">
        <w:rPr>
          <w:lang w:val="en-GB"/>
        </w:rPr>
        <w:t>in each pit</w:t>
      </w:r>
      <w:r w:rsidR="00571793">
        <w:rPr>
          <w:lang w:val="en-GB"/>
        </w:rPr>
        <w:t xml:space="preserve"> </w:t>
      </w:r>
      <w:r w:rsidR="00CC252D">
        <w:rPr>
          <w:lang w:val="en-GB"/>
        </w:rPr>
        <w:t xml:space="preserve">at 5 cm, 20 cm, 40 cm, </w:t>
      </w:r>
      <w:r w:rsidR="00FC4CDA">
        <w:rPr>
          <w:lang w:val="en-GB"/>
        </w:rPr>
        <w:t>60 cm, 80 cm and 100 cm</w:t>
      </w:r>
      <w:r w:rsidR="00A92502">
        <w:rPr>
          <w:lang w:val="en-GB"/>
        </w:rPr>
        <w:t xml:space="preserve"> to store</w:t>
      </w:r>
      <w:r w:rsidR="00DB2D34">
        <w:rPr>
          <w:lang w:val="en-GB"/>
        </w:rPr>
        <w:t xml:space="preserve"> in the laboratory</w:t>
      </w:r>
      <w:commentRangeEnd w:id="152"/>
      <w:r w:rsidR="00B46206">
        <w:rPr>
          <w:rStyle w:val="Marquedecommentaire"/>
        </w:rPr>
        <w:commentReference w:id="152"/>
      </w:r>
      <w:commentRangeEnd w:id="153"/>
      <w:r w:rsidR="09B9D985">
        <w:rPr>
          <w:rStyle w:val="Marquedecommentaire"/>
        </w:rPr>
        <w:commentReference w:id="153"/>
      </w:r>
      <w:commentRangeEnd w:id="154"/>
      <w:r w:rsidR="09B9D985">
        <w:rPr>
          <w:rStyle w:val="Marquedecommentaire"/>
        </w:rPr>
        <w:commentReference w:id="154"/>
      </w:r>
      <w:r w:rsidR="00335808">
        <w:rPr>
          <w:lang w:val="en-GB"/>
        </w:rPr>
        <w:t xml:space="preserve">. </w:t>
      </w:r>
    </w:p>
    <w:p w14:paraId="048EAEF5" w14:textId="77777777" w:rsidR="00C905D7" w:rsidRPr="00061CE5" w:rsidRDefault="00C905D7" w:rsidP="000E153E">
      <w:pPr>
        <w:pStyle w:val="Sansinterligne"/>
        <w:ind w:left="170"/>
        <w:rPr>
          <w:lang w:val="en-GB"/>
        </w:rPr>
      </w:pPr>
    </w:p>
    <w:p w14:paraId="5441ABF6" w14:textId="08AFB759" w:rsidR="00C905D7" w:rsidRDefault="09B9D985" w:rsidP="000A4766">
      <w:pPr>
        <w:pStyle w:val="Titre2"/>
        <w:numPr>
          <w:ilvl w:val="1"/>
          <w:numId w:val="17"/>
        </w:numPr>
        <w:rPr>
          <w:lang w:val="en-GB"/>
        </w:rPr>
      </w:pPr>
      <w:r w:rsidRPr="09B9D985">
        <w:rPr>
          <w:lang w:val="en-GB"/>
        </w:rPr>
        <w:t>Auger</w:t>
      </w:r>
      <w:r w:rsidR="00472820">
        <w:rPr>
          <w:lang w:val="en-GB"/>
        </w:rPr>
        <w:t xml:space="preserve"> data</w:t>
      </w:r>
    </w:p>
    <w:p w14:paraId="1E0221E9" w14:textId="77777777" w:rsidR="00472820" w:rsidRPr="00472820" w:rsidRDefault="00472820" w:rsidP="00472820">
      <w:pPr>
        <w:rPr>
          <w:lang w:val="en-GB"/>
        </w:rPr>
      </w:pPr>
    </w:p>
    <w:p w14:paraId="068AD613" w14:textId="2609EE76" w:rsidR="00FE1093" w:rsidRDefault="007C5C97" w:rsidP="00641C83">
      <w:pPr>
        <w:rPr>
          <w:lang w:val="en-GB"/>
        </w:rPr>
      </w:pPr>
      <w:r>
        <w:t xml:space="preserve">In addition to </w:t>
      </w:r>
      <w:r w:rsidR="001F385D">
        <w:t xml:space="preserve">our pit </w:t>
      </w:r>
      <w:r w:rsidR="00164A14">
        <w:t>data, we u</w:t>
      </w:r>
      <w:r w:rsidR="00871E8B">
        <w:t>sed</w:t>
      </w:r>
      <w:r w:rsidR="00404494">
        <w:t xml:space="preserve"> </w:t>
      </w:r>
      <w:r w:rsidR="00914C47">
        <w:t xml:space="preserve">a </w:t>
      </w:r>
      <w:r w:rsidR="00472820">
        <w:t xml:space="preserve">36 </w:t>
      </w:r>
      <w:r w:rsidR="736D1E0E">
        <w:t>auger</w:t>
      </w:r>
      <w:r w:rsidR="00880860">
        <w:t>s</w:t>
      </w:r>
      <w:r w:rsidR="736D1E0E">
        <w:t xml:space="preserve"> sample, collected in 2022</w:t>
      </w:r>
      <w:r w:rsidR="00880860">
        <w:t xml:space="preserve"> in the P16 of Paracou</w:t>
      </w:r>
      <w:r w:rsidR="00914C47">
        <w:t xml:space="preserve">. </w:t>
      </w:r>
      <w:r w:rsidR="00686BAE">
        <w:rPr>
          <w:lang w:val="en-GB"/>
        </w:rPr>
        <w:t>A</w:t>
      </w:r>
      <w:r w:rsidR="00862346" w:rsidRPr="09B9D985">
        <w:rPr>
          <w:lang w:val="en-GB"/>
        </w:rPr>
        <w:t>uger</w:t>
      </w:r>
      <w:r w:rsidR="00862346">
        <w:rPr>
          <w:lang w:val="en-GB"/>
        </w:rPr>
        <w:t xml:space="preserve"> sampling is generally prioritised </w:t>
      </w:r>
      <w:r w:rsidR="00686BAE">
        <w:rPr>
          <w:lang w:val="en-GB"/>
        </w:rPr>
        <w:t>t</w:t>
      </w:r>
      <w:r w:rsidR="004942D9">
        <w:rPr>
          <w:lang w:val="en-GB"/>
        </w:rPr>
        <w:t xml:space="preserve">o reduce the disturbance of the soil, as well as to collect </w:t>
      </w:r>
      <w:r w:rsidR="004942D9" w:rsidRPr="53B356D0">
        <w:rPr>
          <w:lang w:val="en-GB"/>
        </w:rPr>
        <w:t>many</w:t>
      </w:r>
      <w:r w:rsidR="004942D9">
        <w:rPr>
          <w:lang w:val="en-GB"/>
        </w:rPr>
        <w:t xml:space="preserve"> soil samples representing the soil variation of the plot</w:t>
      </w:r>
      <w:r w:rsidR="00862346">
        <w:rPr>
          <w:lang w:val="en-GB"/>
        </w:rPr>
        <w:t xml:space="preserve"> </w:t>
      </w:r>
      <w:r w:rsidR="004942D9">
        <w:rPr>
          <w:lang w:val="en-GB"/>
        </w:rPr>
        <w:fldChar w:fldCharType="begin"/>
      </w:r>
      <w:r w:rsidR="004942D9">
        <w:rPr>
          <w:lang w:val="en-GB"/>
        </w:rPr>
        <w:instrText xml:space="preserve"> ADDIN ZOTERO_ITEM CSL_CITATION {"citationID":"r3GfvuiX","properties":{"formattedCitation":"(Cools &amp; De Vos, 2013)","plainCitation":"(Cools &amp; De Vos, 2013)","noteIndex":0},"citationItems":[{"id":196,"uris":["http://zotero.org/groups/5202845/items/ZAZIRBNV"],"itemData":{"id":196,"type":"chapter","container-title":"Developments in Environmental Science","ISBN":"978-0-08-098222-9","language":"en","note":"DOI: 10.1016/B978-0-08-098222-9.00015-7","page":"267-300","publisher":"Elsevier","source":"DOI.org (Crossref)","title":"Forest soil: characterization, sampling, physical, and chemical analyses.","URL":"https://linkinghub.elsevier.com/retrieve/pii/B9780080982229000157","volume":"12","author":[{"family":"Cools","given":"Nathalie"},{"family":"De Vos","given":"Bruno"}],"accessed":{"date-parts":[["2023",10,19]]},"issued":{"date-parts":[["2013"]]}}}],"schema":"https://github.com/citation-style-language/schema/raw/master/csl-citation.json"} </w:instrText>
      </w:r>
      <w:r w:rsidR="004942D9">
        <w:rPr>
          <w:lang w:val="en-GB"/>
        </w:rPr>
        <w:fldChar w:fldCharType="separate"/>
      </w:r>
      <w:r w:rsidR="004942D9">
        <w:rPr>
          <w:noProof/>
          <w:lang w:val="en-GB"/>
        </w:rPr>
        <w:t>(Cools &amp; De Vos, 2013)</w:t>
      </w:r>
      <w:r w:rsidR="004942D9">
        <w:rPr>
          <w:lang w:val="en-GB"/>
        </w:rPr>
        <w:fldChar w:fldCharType="end"/>
      </w:r>
      <w:r w:rsidR="004942D9">
        <w:rPr>
          <w:lang w:val="en-GB"/>
        </w:rPr>
        <w:t xml:space="preserve">. </w:t>
      </w:r>
      <w:r w:rsidR="00DC23B9">
        <w:rPr>
          <w:lang w:val="en-GB"/>
        </w:rPr>
        <w:t>Each auger w</w:t>
      </w:r>
      <w:r w:rsidR="001E354A">
        <w:rPr>
          <w:lang w:val="en-GB"/>
        </w:rPr>
        <w:t xml:space="preserve">as </w:t>
      </w:r>
      <w:r w:rsidR="00256673">
        <w:rPr>
          <w:lang w:val="en-GB"/>
        </w:rPr>
        <w:t xml:space="preserve">100 cm </w:t>
      </w:r>
      <w:r w:rsidR="002F4307">
        <w:rPr>
          <w:lang w:val="en-GB"/>
        </w:rPr>
        <w:t>deep</w:t>
      </w:r>
      <w:r w:rsidR="00CE7565">
        <w:rPr>
          <w:lang w:val="en-GB"/>
        </w:rPr>
        <w:t>.</w:t>
      </w:r>
      <w:r w:rsidR="00854CC5">
        <w:rPr>
          <w:lang w:val="en-GB"/>
        </w:rPr>
        <w:t xml:space="preserve"> </w:t>
      </w:r>
      <w:r w:rsidR="00914C47">
        <w:t>The augers</w:t>
      </w:r>
      <w:r w:rsidR="736D1E0E">
        <w:t xml:space="preserve"> were dispersed at 33</w:t>
      </w:r>
      <w:r w:rsidR="001947F2">
        <w:t xml:space="preserve"> </w:t>
      </w:r>
      <w:r w:rsidR="4EFDE575">
        <w:t>m</w:t>
      </w:r>
      <w:r w:rsidR="736D1E0E">
        <w:t xml:space="preserve"> intervals within </w:t>
      </w:r>
      <w:r w:rsidR="00B35A4A">
        <w:t>the</w:t>
      </w:r>
      <w:r w:rsidR="009F35D4">
        <w:t xml:space="preserve"> </w:t>
      </w:r>
      <w:r w:rsidR="00F30852">
        <w:t>plot</w:t>
      </w:r>
      <w:r w:rsidR="00196140">
        <w:t xml:space="preserve"> (</w:t>
      </w:r>
      <w:r w:rsidR="00196140">
        <w:rPr>
          <w:b/>
          <w:bCs/>
        </w:rPr>
        <w:t>figure 1</w:t>
      </w:r>
      <w:r w:rsidR="00196140">
        <w:t>)</w:t>
      </w:r>
      <w:r w:rsidR="002D24C4">
        <w:t xml:space="preserve">. </w:t>
      </w:r>
      <w:r w:rsidR="6CF89B60">
        <w:t>T</w:t>
      </w:r>
      <w:r w:rsidR="6CF89B60" w:rsidRPr="6CF89B60">
        <w:rPr>
          <w:lang w:val="en-GB"/>
        </w:rPr>
        <w:t>he</w:t>
      </w:r>
      <w:r w:rsidR="008064C4">
        <w:rPr>
          <w:lang w:val="en-GB"/>
        </w:rPr>
        <w:t xml:space="preserve"> percentage of coarse elements, the abundance of mica, texture class, soil humidity, colour, structure, compactness</w:t>
      </w:r>
      <w:r w:rsidR="6CF89B60" w:rsidRPr="6CF89B60">
        <w:rPr>
          <w:lang w:val="en-GB"/>
        </w:rPr>
        <w:t xml:space="preserve"> and the </w:t>
      </w:r>
      <w:r w:rsidR="008064C4">
        <w:rPr>
          <w:lang w:val="en-GB"/>
        </w:rPr>
        <w:t xml:space="preserve">percentage of </w:t>
      </w:r>
      <w:r w:rsidR="008064C4" w:rsidRPr="00F613DD">
        <w:rPr>
          <w:lang w:val="en-GB"/>
        </w:rPr>
        <w:t>mottles</w:t>
      </w:r>
      <w:r w:rsidR="6CF89B60" w:rsidRPr="6CF89B60">
        <w:rPr>
          <w:lang w:val="en-GB"/>
        </w:rPr>
        <w:t xml:space="preserve"> were recorded</w:t>
      </w:r>
      <w:r w:rsidR="0044755D">
        <w:rPr>
          <w:lang w:val="en-GB"/>
        </w:rPr>
        <w:t xml:space="preserve">, </w:t>
      </w:r>
      <w:r w:rsidR="736D1E0E">
        <w:t>all of which were also sampled and used during</w:t>
      </w:r>
      <w:r w:rsidR="736D1E0E" w:rsidRPr="736D1E0E">
        <w:rPr>
          <w:lang w:val="en-GB"/>
        </w:rPr>
        <w:t xml:space="preserve"> our study. </w:t>
      </w:r>
      <w:r w:rsidR="736D1E0E">
        <w:t>In contrast to our research focus,</w:t>
      </w:r>
      <w:r w:rsidR="00E266AC">
        <w:rPr>
          <w:lang w:val="en-GB"/>
        </w:rPr>
        <w:t xml:space="preserve"> root abundance</w:t>
      </w:r>
      <w:r w:rsidR="736D1E0E" w:rsidRPr="736D1E0E">
        <w:rPr>
          <w:lang w:val="en-GB"/>
        </w:rPr>
        <w:t xml:space="preserve"> was not sampled. However,</w:t>
      </w:r>
      <w:r w:rsidR="00BF7C59">
        <w:t xml:space="preserve"> </w:t>
      </w:r>
      <w:r w:rsidR="736D1E0E">
        <w:t>th</w:t>
      </w:r>
      <w:r w:rsidR="000A5D9D">
        <w:t>is</w:t>
      </w:r>
      <w:r w:rsidR="736D1E0E">
        <w:t xml:space="preserve"> dataset</w:t>
      </w:r>
      <w:r w:rsidR="736D1E0E" w:rsidRPr="736D1E0E">
        <w:rPr>
          <w:lang w:val="en-GB"/>
        </w:rPr>
        <w:t xml:space="preserve"> </w:t>
      </w:r>
      <w:r w:rsidR="007A6CE4">
        <w:rPr>
          <w:lang w:val="en-GB"/>
        </w:rPr>
        <w:t xml:space="preserve">is </w:t>
      </w:r>
      <w:r w:rsidR="736D1E0E">
        <w:t>of great value</w:t>
      </w:r>
      <w:r w:rsidR="007A6CE4">
        <w:rPr>
          <w:lang w:val="en-GB"/>
        </w:rPr>
        <w:t xml:space="preserve"> for our analysis </w:t>
      </w:r>
      <w:r w:rsidR="736D1E0E" w:rsidRPr="736D1E0E">
        <w:rPr>
          <w:lang w:val="en-GB"/>
        </w:rPr>
        <w:t xml:space="preserve">as the auger samples were extracted from the </w:t>
      </w:r>
      <w:r w:rsidR="008B0667">
        <w:rPr>
          <w:lang w:val="en-GB"/>
        </w:rPr>
        <w:t xml:space="preserve">P16 </w:t>
      </w:r>
      <w:r w:rsidR="001E63BC">
        <w:rPr>
          <w:lang w:val="en-GB"/>
        </w:rPr>
        <w:t xml:space="preserve">and </w:t>
      </w:r>
      <w:r w:rsidR="00676967">
        <w:rPr>
          <w:lang w:val="en-GB"/>
        </w:rPr>
        <w:t>allow</w:t>
      </w:r>
      <w:r w:rsidR="001E63BC">
        <w:rPr>
          <w:lang w:val="en-GB"/>
        </w:rPr>
        <w:t xml:space="preserve"> </w:t>
      </w:r>
      <w:r w:rsidR="00B03606">
        <w:rPr>
          <w:lang w:val="en-GB"/>
        </w:rPr>
        <w:t xml:space="preserve">       </w:t>
      </w:r>
      <w:r w:rsidR="736D1E0E" w:rsidRPr="736D1E0E">
        <w:rPr>
          <w:lang w:val="en-GB"/>
        </w:rPr>
        <w:t xml:space="preserve">comprehensive botanical inventory. </w:t>
      </w:r>
      <w:r w:rsidR="00861018">
        <w:rPr>
          <w:lang w:val="en-GB"/>
        </w:rPr>
        <w:t>P</w:t>
      </w:r>
      <w:r w:rsidR="736D1E0E" w:rsidRPr="736D1E0E">
        <w:rPr>
          <w:lang w:val="en-GB"/>
        </w:rPr>
        <w:t>its</w:t>
      </w:r>
      <w:r w:rsidR="00861018">
        <w:rPr>
          <w:lang w:val="en-GB"/>
        </w:rPr>
        <w:t xml:space="preserve"> data and augers data</w:t>
      </w:r>
      <w:r w:rsidR="00E240B6">
        <w:rPr>
          <w:lang w:val="en-GB"/>
        </w:rPr>
        <w:t xml:space="preserve"> </w:t>
      </w:r>
      <w:r w:rsidR="736D1E0E">
        <w:t>are spatially</w:t>
      </w:r>
      <w:r w:rsidR="00E240B6">
        <w:rPr>
          <w:lang w:val="en-GB"/>
        </w:rPr>
        <w:t xml:space="preserve"> </w:t>
      </w:r>
      <w:commentRangeStart w:id="155"/>
      <w:r w:rsidR="00E240B6">
        <w:rPr>
          <w:lang w:val="en-GB"/>
        </w:rPr>
        <w:t xml:space="preserve">and temporarily </w:t>
      </w:r>
      <w:commentRangeEnd w:id="155"/>
      <w:r w:rsidR="09B9D985">
        <w:rPr>
          <w:rStyle w:val="Marquedecommentaire"/>
        </w:rPr>
        <w:commentReference w:id="155"/>
      </w:r>
      <w:r w:rsidR="002E24A8">
        <w:rPr>
          <w:lang w:val="en-GB"/>
        </w:rPr>
        <w:t xml:space="preserve">close </w:t>
      </w:r>
      <w:r w:rsidR="008134E5">
        <w:rPr>
          <w:lang w:val="en-GB"/>
        </w:rPr>
        <w:t xml:space="preserve">enough to </w:t>
      </w:r>
      <w:r w:rsidR="736D1E0E" w:rsidRPr="736D1E0E">
        <w:rPr>
          <w:lang w:val="en-GB"/>
        </w:rPr>
        <w:t xml:space="preserve">the auger points to </w:t>
      </w:r>
      <w:r w:rsidR="00584603">
        <w:rPr>
          <w:lang w:val="en-GB"/>
        </w:rPr>
        <w:t xml:space="preserve">allow </w:t>
      </w:r>
      <w:r w:rsidR="00F879FE">
        <w:rPr>
          <w:lang w:val="en-GB"/>
        </w:rPr>
        <w:t xml:space="preserve">reasonable </w:t>
      </w:r>
      <w:r w:rsidR="00DF20D5">
        <w:rPr>
          <w:lang w:val="en-GB"/>
        </w:rPr>
        <w:t>comparison.</w:t>
      </w:r>
      <w:r w:rsidR="00787033">
        <w:rPr>
          <w:lang w:val="en-GB"/>
        </w:rPr>
        <w:t xml:space="preserve"> </w:t>
      </w:r>
    </w:p>
    <w:p w14:paraId="64A941A0" w14:textId="1DB2002A" w:rsidR="00080CF9" w:rsidRPr="00E85D55" w:rsidRDefault="7AF87C8D" w:rsidP="00080CF9">
      <w:pPr>
        <w:pStyle w:val="Titre2"/>
        <w:numPr>
          <w:ilvl w:val="1"/>
          <w:numId w:val="17"/>
        </w:numPr>
        <w:rPr>
          <w:lang w:val="en-GB"/>
        </w:rPr>
      </w:pPr>
      <w:r w:rsidRPr="7AF87C8D">
        <w:rPr>
          <w:lang w:val="en-GB"/>
        </w:rPr>
        <w:t>Data analysis</w:t>
      </w:r>
    </w:p>
    <w:p w14:paraId="23470B51" w14:textId="20889B46" w:rsidR="00080CF9" w:rsidRDefault="00080CF9" w:rsidP="00080CF9">
      <w:pPr>
        <w:pStyle w:val="Titre3"/>
        <w:rPr>
          <w:lang w:val="en-GB"/>
        </w:rPr>
      </w:pPr>
      <w:r>
        <w:rPr>
          <w:lang w:val="en-GB"/>
        </w:rPr>
        <w:t xml:space="preserve">2.3.1. </w:t>
      </w:r>
      <w:r w:rsidR="09B9D985" w:rsidRPr="09B9D985">
        <w:rPr>
          <w:lang w:val="en-GB"/>
        </w:rPr>
        <w:t>Auger</w:t>
      </w:r>
      <w:r>
        <w:rPr>
          <w:lang w:val="en-GB"/>
        </w:rPr>
        <w:t xml:space="preserve"> </w:t>
      </w:r>
      <w:r w:rsidR="00D62E0B">
        <w:rPr>
          <w:lang w:val="en-GB"/>
        </w:rPr>
        <w:t xml:space="preserve">and botanical </w:t>
      </w:r>
      <w:r>
        <w:rPr>
          <w:lang w:val="en-GB"/>
        </w:rPr>
        <w:t>data</w:t>
      </w:r>
    </w:p>
    <w:p w14:paraId="1B28DF1D" w14:textId="4F1613EA" w:rsidR="00CE09B2" w:rsidRDefault="003A3485" w:rsidP="00CE09B2">
      <w:pPr>
        <w:rPr>
          <w:lang w:val="en-GB"/>
        </w:rPr>
      </w:pPr>
      <w:r>
        <w:rPr>
          <w:lang w:val="en-GB"/>
        </w:rPr>
        <w:t xml:space="preserve">Located using the </w:t>
      </w:r>
      <w:r w:rsidR="00636B3E">
        <w:rPr>
          <w:lang w:val="en-GB"/>
        </w:rPr>
        <w:t>closest tree location.</w:t>
      </w:r>
    </w:p>
    <w:p w14:paraId="012A0AB4" w14:textId="03A7F770" w:rsidR="00080CF9" w:rsidRDefault="00CE09B2" w:rsidP="00664EE2">
      <w:pPr>
        <w:rPr>
          <w:lang w:val="en-GB"/>
        </w:rPr>
      </w:pPr>
      <w:r>
        <w:rPr>
          <w:lang w:val="en-GB"/>
        </w:rPr>
        <w:t>To focus on silt effect, w</w:t>
      </w:r>
      <w:r w:rsidRPr="0F653C8C">
        <w:rPr>
          <w:lang w:val="en-GB"/>
        </w:rPr>
        <w:t>e regrouped soil texture classes into three different categories</w:t>
      </w:r>
      <w:r>
        <w:rPr>
          <w:lang w:val="en-GB"/>
        </w:rPr>
        <w:t xml:space="preserve"> of silt concentration: </w:t>
      </w:r>
      <w:r w:rsidRPr="0F653C8C">
        <w:rPr>
          <w:lang w:val="en-GB"/>
        </w:rPr>
        <w:t>low</w:t>
      </w:r>
      <w:r>
        <w:rPr>
          <w:lang w:val="en-GB"/>
        </w:rPr>
        <w:t xml:space="preserve"> (</w:t>
      </w:r>
      <w:r w:rsidRPr="00785B32">
        <w:rPr>
          <w:lang w:val="en-GB"/>
        </w:rPr>
        <w:t>A, Alo, AS</w:t>
      </w:r>
      <w:r>
        <w:rPr>
          <w:lang w:val="en-GB"/>
        </w:rPr>
        <w:t>), intermediate (</w:t>
      </w:r>
      <w:r w:rsidRPr="00C670A7">
        <w:rPr>
          <w:lang w:val="en-GB"/>
        </w:rPr>
        <w:t>SL, SA, S</w:t>
      </w:r>
      <w:r>
        <w:rPr>
          <w:lang w:val="en-GB"/>
        </w:rPr>
        <w:t xml:space="preserve">), and high (LSA, LAS). </w:t>
      </w:r>
    </w:p>
    <w:p w14:paraId="0908B3FB" w14:textId="42782DA8" w:rsidR="001C1137" w:rsidRDefault="001C1137" w:rsidP="00080CF9">
      <w:pPr>
        <w:pStyle w:val="Sansinterligne"/>
        <w:rPr>
          <w:lang w:val="en-GB"/>
        </w:rPr>
      </w:pPr>
      <w:r>
        <w:rPr>
          <w:lang w:val="en-GB"/>
        </w:rPr>
        <w:t xml:space="preserve">For the data of 2022, we </w:t>
      </w:r>
      <w:r w:rsidR="007155AD">
        <w:rPr>
          <w:lang w:val="en-GB"/>
        </w:rPr>
        <w:t xml:space="preserve">dispose of 36 </w:t>
      </w:r>
      <w:r w:rsidR="09B9D985" w:rsidRPr="09B9D985">
        <w:rPr>
          <w:lang w:val="en-GB"/>
        </w:rPr>
        <w:t>auger</w:t>
      </w:r>
      <w:r w:rsidR="007155AD">
        <w:rPr>
          <w:lang w:val="en-GB"/>
        </w:rPr>
        <w:t xml:space="preserve"> data. </w:t>
      </w:r>
      <w:r w:rsidR="0085122F">
        <w:rPr>
          <w:lang w:val="en-GB"/>
        </w:rPr>
        <w:t xml:space="preserve">We excluded </w:t>
      </w:r>
      <w:r w:rsidR="0021437E">
        <w:rPr>
          <w:lang w:val="en-GB"/>
        </w:rPr>
        <w:t xml:space="preserve">14 of them </w:t>
      </w:r>
      <w:r w:rsidR="0085122F">
        <w:rPr>
          <w:lang w:val="en-GB"/>
        </w:rPr>
        <w:t xml:space="preserve">that </w:t>
      </w:r>
      <w:r w:rsidR="0021437E">
        <w:rPr>
          <w:lang w:val="en-GB"/>
        </w:rPr>
        <w:t xml:space="preserve">had </w:t>
      </w:r>
      <w:r w:rsidR="008210B0">
        <w:rPr>
          <w:lang w:val="en-GB"/>
        </w:rPr>
        <w:t xml:space="preserve">missing or uncertain value of texture. Then we had </w:t>
      </w:r>
      <w:r w:rsidR="00A05576">
        <w:rPr>
          <w:lang w:val="en-GB"/>
        </w:rPr>
        <w:t xml:space="preserve">a dataset of </w:t>
      </w:r>
      <w:r w:rsidR="006477BC">
        <w:rPr>
          <w:lang w:val="en-GB"/>
        </w:rPr>
        <w:t xml:space="preserve">22 </w:t>
      </w:r>
      <w:r w:rsidR="00A05576">
        <w:rPr>
          <w:lang w:val="en-GB"/>
        </w:rPr>
        <w:t>aug</w:t>
      </w:r>
      <w:r w:rsidR="0085122F">
        <w:rPr>
          <w:lang w:val="en-GB"/>
        </w:rPr>
        <w:t>ers</w:t>
      </w:r>
      <w:r w:rsidR="00B31AAB">
        <w:rPr>
          <w:lang w:val="en-GB"/>
        </w:rPr>
        <w:t>.</w:t>
      </w:r>
      <w:r w:rsidR="00C97E28">
        <w:rPr>
          <w:lang w:val="en-GB"/>
        </w:rPr>
        <w:t xml:space="preserve"> </w:t>
      </w:r>
    </w:p>
    <w:p w14:paraId="2833D1E2" w14:textId="77777777" w:rsidR="00AA39E4" w:rsidRDefault="00AA39E4" w:rsidP="00080CF9">
      <w:pPr>
        <w:pStyle w:val="Sansinterligne"/>
        <w:rPr>
          <w:lang w:val="en-GB"/>
        </w:rPr>
      </w:pPr>
    </w:p>
    <w:p w14:paraId="315CE9B2" w14:textId="5F31F899" w:rsidR="001B6E73" w:rsidRDefault="00AA39E4" w:rsidP="00FF0642">
      <w:pPr>
        <w:rPr>
          <w:lang w:val="en-GB"/>
        </w:rPr>
      </w:pPr>
      <w:r>
        <w:rPr>
          <w:lang w:val="en-GB"/>
        </w:rPr>
        <w:t>To get the AGB, we considered tree inventory data in a 10m rayon circle around each augur. The rayon value has been chosen considering the potential silt horizon variation speed. We know that speed variation can vary along the topography (</w:t>
      </w:r>
      <w:commentRangeStart w:id="156"/>
      <w:r w:rsidRPr="001013A6">
        <w:rPr>
          <w:b/>
          <w:bCs/>
          <w:lang w:val="en-GB"/>
        </w:rPr>
        <w:t>source</w:t>
      </w:r>
      <w:commentRangeEnd w:id="156"/>
      <w:r>
        <w:rPr>
          <w:rStyle w:val="Marquedecommentaire"/>
        </w:rPr>
        <w:commentReference w:id="156"/>
      </w:r>
      <w:r>
        <w:rPr>
          <w:lang w:val="en-GB"/>
        </w:rPr>
        <w:t>). The smaller it goes, the longer the radius can be. To estimate the HDS variation speed, we calculated the autocorrelation of HSD over all the 16 augers (</w:t>
      </w:r>
      <w:commentRangeStart w:id="157"/>
      <w:r w:rsidRPr="00686262">
        <w:rPr>
          <w:b/>
          <w:bCs/>
          <w:lang w:val="en-GB"/>
        </w:rPr>
        <w:t>annex</w:t>
      </w:r>
      <w:r>
        <w:rPr>
          <w:b/>
          <w:bCs/>
          <w:lang w:val="en-GB"/>
        </w:rPr>
        <w:t>e</w:t>
      </w:r>
      <w:r w:rsidRPr="00686262">
        <w:rPr>
          <w:b/>
          <w:bCs/>
          <w:lang w:val="en-GB"/>
        </w:rPr>
        <w:t xml:space="preserve"> X</w:t>
      </w:r>
      <w:commentRangeEnd w:id="157"/>
      <w:r>
        <w:rPr>
          <w:rStyle w:val="Marquedecommentaire"/>
        </w:rPr>
        <w:commentReference w:id="157"/>
      </w:r>
      <w:r>
        <w:rPr>
          <w:lang w:val="en-GB"/>
        </w:rPr>
        <w:t>)</w:t>
      </w:r>
      <w:r w:rsidR="00FF0642">
        <w:rPr>
          <w:lang w:val="en-GB"/>
        </w:rPr>
        <w:t xml:space="preserve"> using</w:t>
      </w:r>
      <w:r w:rsidR="00C97E28">
        <w:rPr>
          <w:lang w:val="en-GB"/>
        </w:rPr>
        <w:t xml:space="preserve"> QGIS (</w:t>
      </w:r>
      <w:r w:rsidR="004E7474">
        <w:rPr>
          <w:b/>
          <w:bCs/>
          <w:lang w:val="en-GB"/>
        </w:rPr>
        <w:t>version XYZ</w:t>
      </w:r>
      <w:r w:rsidR="004E7474">
        <w:rPr>
          <w:lang w:val="en-GB"/>
        </w:rPr>
        <w:t xml:space="preserve">), we calculated the autocorrelation </w:t>
      </w:r>
      <w:r w:rsidR="004A5B2C">
        <w:rPr>
          <w:lang w:val="en-GB"/>
        </w:rPr>
        <w:t xml:space="preserve">between </w:t>
      </w:r>
      <w:r w:rsidR="003453EE">
        <w:rPr>
          <w:lang w:val="en-GB"/>
        </w:rPr>
        <w:t>HSD</w:t>
      </w:r>
      <w:r w:rsidR="00A07B4A">
        <w:rPr>
          <w:lang w:val="en-GB"/>
        </w:rPr>
        <w:t xml:space="preserve">, to see </w:t>
      </w:r>
      <w:r w:rsidR="00A07B4A">
        <w:rPr>
          <w:lang w:val="en-GB"/>
        </w:rPr>
        <w:lastRenderedPageBreak/>
        <w:t>if the</w:t>
      </w:r>
      <w:r w:rsidR="00D948D8">
        <w:rPr>
          <w:lang w:val="en-GB"/>
        </w:rPr>
        <w:t xml:space="preserve"> silt </w:t>
      </w:r>
      <w:r w:rsidR="7B2BD85E" w:rsidRPr="7B2BD85E">
        <w:rPr>
          <w:lang w:val="en-GB"/>
        </w:rPr>
        <w:t>behaves</w:t>
      </w:r>
      <w:r w:rsidR="00D948D8">
        <w:rPr>
          <w:lang w:val="en-GB"/>
        </w:rPr>
        <w:t xml:space="preserve"> continuously (</w:t>
      </w:r>
      <w:r w:rsidR="009B3F78" w:rsidRPr="009B3F78">
        <w:rPr>
          <w:b/>
          <w:bCs/>
          <w:lang w:val="en-GB"/>
        </w:rPr>
        <w:t>figure 1</w:t>
      </w:r>
      <w:r w:rsidR="009B3F78">
        <w:rPr>
          <w:lang w:val="en-GB"/>
        </w:rPr>
        <w:t xml:space="preserve">). Depending on this </w:t>
      </w:r>
      <w:r w:rsidR="0019493F">
        <w:rPr>
          <w:lang w:val="en-GB"/>
        </w:rPr>
        <w:t xml:space="preserve">autocorrelation, we will decide of the maximum area around each </w:t>
      </w:r>
      <w:r w:rsidR="09B9D985" w:rsidRPr="09B9D985">
        <w:rPr>
          <w:lang w:val="en-GB"/>
        </w:rPr>
        <w:t>auger</w:t>
      </w:r>
      <w:r w:rsidR="0019493F">
        <w:rPr>
          <w:lang w:val="en-GB"/>
        </w:rPr>
        <w:t xml:space="preserve"> </w:t>
      </w:r>
      <w:r w:rsidR="006F7582">
        <w:rPr>
          <w:lang w:val="en-GB"/>
        </w:rPr>
        <w:t>in which me can extrapolate texture data.</w:t>
      </w:r>
    </w:p>
    <w:p w14:paraId="379C9AE4" w14:textId="77777777" w:rsidR="00664EE2" w:rsidRDefault="00664EE2" w:rsidP="00664EE2">
      <w:pPr>
        <w:pStyle w:val="Sansinterligne"/>
        <w:rPr>
          <w:lang w:val="en-GB"/>
        </w:rPr>
      </w:pPr>
    </w:p>
    <w:p w14:paraId="01414A8E" w14:textId="169E6332" w:rsidR="00664EE2" w:rsidRDefault="001B6E73" w:rsidP="00D27091">
      <w:pPr>
        <w:rPr>
          <w:b/>
          <w:bCs/>
          <w:lang w:val="en-GB"/>
        </w:rPr>
      </w:pPr>
      <w:r>
        <w:rPr>
          <w:lang w:val="en-GB"/>
        </w:rPr>
        <w:t xml:space="preserve">We also looked at the correlation between </w:t>
      </w:r>
      <w:r w:rsidR="00900D18">
        <w:rPr>
          <w:lang w:val="en-GB"/>
        </w:rPr>
        <w:t>HSD and topography (</w:t>
      </w:r>
      <w:r w:rsidR="00900D18">
        <w:rPr>
          <w:b/>
          <w:bCs/>
          <w:lang w:val="en-GB"/>
        </w:rPr>
        <w:t>figure 1</w:t>
      </w:r>
      <w:r w:rsidR="00900D18">
        <w:rPr>
          <w:lang w:val="en-GB"/>
        </w:rPr>
        <w:t>).</w:t>
      </w:r>
      <w:r w:rsidR="000036CA">
        <w:rPr>
          <w:lang w:val="en-GB"/>
        </w:rPr>
        <w:t xml:space="preserve"> The topography classes were simply chose</w:t>
      </w:r>
      <w:r w:rsidR="00CE09B2">
        <w:rPr>
          <w:lang w:val="en-GB"/>
        </w:rPr>
        <w:t>n</w:t>
      </w:r>
      <w:r w:rsidR="000036CA">
        <w:rPr>
          <w:lang w:val="en-GB"/>
        </w:rPr>
        <w:t xml:space="preserve"> as </w:t>
      </w:r>
      <w:r w:rsidR="000036CA" w:rsidRPr="000036CA">
        <w:rPr>
          <w:b/>
          <w:bCs/>
          <w:lang w:val="en-GB"/>
        </w:rPr>
        <w:t>……</w:t>
      </w:r>
    </w:p>
    <w:p w14:paraId="25803E32" w14:textId="3C8A8FED" w:rsidR="00F45E36" w:rsidRDefault="00F45E36" w:rsidP="00D27091">
      <w:pPr>
        <w:rPr>
          <w:b/>
          <w:bCs/>
          <w:lang w:val="en-GB"/>
        </w:rPr>
      </w:pPr>
    </w:p>
    <w:p w14:paraId="67767EC6" w14:textId="1A813D95" w:rsidR="00D27091" w:rsidRPr="000036CA" w:rsidRDefault="00D27091" w:rsidP="00D27091">
      <w:pPr>
        <w:rPr>
          <w:lang w:val="en-GB"/>
        </w:rPr>
      </w:pPr>
      <w:r w:rsidRPr="0F653C8C">
        <w:rPr>
          <w:lang w:val="en-GB"/>
        </w:rPr>
        <w:t>The mica content of the different soil layers has been estimated visually and classified into categories from 0</w:t>
      </w:r>
      <w:r>
        <w:rPr>
          <w:lang w:val="en-GB"/>
        </w:rPr>
        <w:t xml:space="preserve"> (no presence)</w:t>
      </w:r>
      <w:r w:rsidRPr="0F653C8C">
        <w:rPr>
          <w:lang w:val="en-GB"/>
        </w:rPr>
        <w:t xml:space="preserve"> to 3</w:t>
      </w:r>
      <w:r>
        <w:rPr>
          <w:lang w:val="en-GB"/>
        </w:rPr>
        <w:t xml:space="preserve"> (high presence)</w:t>
      </w:r>
      <w:r w:rsidRPr="0F653C8C">
        <w:rPr>
          <w:lang w:val="en-GB"/>
        </w:rPr>
        <w:t>.</w:t>
      </w:r>
      <w:r w:rsidR="0B65AB5F" w:rsidRPr="0B65AB5F">
        <w:rPr>
          <w:lang w:val="en-GB"/>
        </w:rPr>
        <w:t xml:space="preserve"> </w:t>
      </w:r>
      <w:r w:rsidR="3527DE46" w:rsidRPr="3527DE46">
        <w:rPr>
          <w:lang w:val="en-GB"/>
        </w:rPr>
        <w:t>A</w:t>
      </w:r>
      <w:r w:rsidR="6678F3E6" w:rsidRPr="6678F3E6">
        <w:rPr>
          <w:lang w:val="en-GB"/>
        </w:rPr>
        <w:t xml:space="preserve"> </w:t>
      </w:r>
      <w:r w:rsidRPr="0F653C8C">
        <w:rPr>
          <w:lang w:val="en-GB"/>
        </w:rPr>
        <w:t xml:space="preserve">Chi-squared test </w:t>
      </w:r>
      <w:r w:rsidR="549451D0" w:rsidRPr="549451D0">
        <w:rPr>
          <w:lang w:val="en-GB"/>
        </w:rPr>
        <w:t xml:space="preserve">was </w:t>
      </w:r>
      <w:r w:rsidR="43C70FD5" w:rsidRPr="43C70FD5">
        <w:rPr>
          <w:lang w:val="en-GB"/>
        </w:rPr>
        <w:t>done to</w:t>
      </w:r>
      <w:r w:rsidRPr="0F653C8C">
        <w:rPr>
          <w:lang w:val="en-GB"/>
        </w:rPr>
        <w:t xml:space="preserve"> quantitatively </w:t>
      </w:r>
      <w:r w:rsidR="3056338B" w:rsidRPr="3056338B">
        <w:rPr>
          <w:lang w:val="en-GB"/>
        </w:rPr>
        <w:t>assess</w:t>
      </w:r>
      <w:r w:rsidRPr="0F653C8C">
        <w:rPr>
          <w:lang w:val="en-GB"/>
        </w:rPr>
        <w:t xml:space="preserve"> the association </w:t>
      </w:r>
      <w:r w:rsidR="55B576EC" w:rsidRPr="55B576EC">
        <w:rPr>
          <w:lang w:val="en-GB"/>
        </w:rPr>
        <w:t xml:space="preserve">between silt and mica content in different horizons of the auger data. </w:t>
      </w:r>
      <w:r w:rsidRPr="0F653C8C">
        <w:rPr>
          <w:lang w:val="en-GB"/>
        </w:rPr>
        <w:t xml:space="preserve">A mosaic plot visually shows the relationship between the variables. </w:t>
      </w:r>
      <w:commentRangeStart w:id="158"/>
      <w:r w:rsidRPr="0F653C8C">
        <w:rPr>
          <w:lang w:val="en-GB"/>
        </w:rPr>
        <w:t>(</w:t>
      </w:r>
      <w:r w:rsidRPr="002F0FD1">
        <w:rPr>
          <w:i/>
          <w:iCs/>
          <w:lang w:val="en-GB"/>
        </w:rPr>
        <w:t>Mention mosaic plot here? I would say not necessary, only show in Results part</w:t>
      </w:r>
      <w:r w:rsidRPr="0F653C8C">
        <w:rPr>
          <w:lang w:val="en-GB"/>
        </w:rPr>
        <w:t>)</w:t>
      </w:r>
      <w:commentRangeEnd w:id="158"/>
      <w:r>
        <w:rPr>
          <w:rStyle w:val="Marquedecommentaire"/>
        </w:rPr>
        <w:commentReference w:id="158"/>
      </w:r>
      <w:r w:rsidRPr="0F653C8C">
        <w:rPr>
          <w:lang w:val="en-GB"/>
        </w:rPr>
        <w:t>.</w:t>
      </w:r>
    </w:p>
    <w:p w14:paraId="5B418346" w14:textId="77777777" w:rsidR="00167847" w:rsidRPr="00167847" w:rsidRDefault="00167847" w:rsidP="00167847">
      <w:pPr>
        <w:rPr>
          <w:lang w:val="en-GB"/>
        </w:rPr>
      </w:pPr>
    </w:p>
    <w:p w14:paraId="7C572C84" w14:textId="138BC19D" w:rsidR="007D0588" w:rsidRDefault="007D0588" w:rsidP="007D0588">
      <w:pPr>
        <w:pStyle w:val="Titre3"/>
        <w:rPr>
          <w:lang w:val="en-GB"/>
        </w:rPr>
      </w:pPr>
      <w:r>
        <w:rPr>
          <w:lang w:val="en-GB"/>
        </w:rPr>
        <w:t>2.3.</w:t>
      </w:r>
      <w:r w:rsidR="00080CF9">
        <w:rPr>
          <w:lang w:val="en-GB"/>
        </w:rPr>
        <w:t>2</w:t>
      </w:r>
      <w:r>
        <w:rPr>
          <w:lang w:val="en-GB"/>
        </w:rPr>
        <w:t xml:space="preserve">. </w:t>
      </w:r>
      <w:r w:rsidR="00080CF9">
        <w:rPr>
          <w:lang w:val="en-GB"/>
        </w:rPr>
        <w:t>Pit</w:t>
      </w:r>
      <w:r>
        <w:rPr>
          <w:lang w:val="en-GB"/>
        </w:rPr>
        <w:t xml:space="preserve"> data</w:t>
      </w:r>
    </w:p>
    <w:p w14:paraId="7AA573D2" w14:textId="7A227888" w:rsidR="7AF87C8D" w:rsidRDefault="007222FC" w:rsidP="53E3504C">
      <w:pPr>
        <w:rPr>
          <w:lang w:val="en-GB"/>
        </w:rPr>
      </w:pPr>
      <w:r>
        <w:rPr>
          <w:lang w:val="en-GB"/>
        </w:rPr>
        <w:t xml:space="preserve">We conduct the same data </w:t>
      </w:r>
      <w:r w:rsidR="003606B1">
        <w:rPr>
          <w:lang w:val="en-GB"/>
        </w:rPr>
        <w:t xml:space="preserve">treatment of texture, </w:t>
      </w:r>
      <w:r w:rsidR="58414102" w:rsidRPr="58414102">
        <w:rPr>
          <w:lang w:val="en-GB"/>
        </w:rPr>
        <w:t>mica</w:t>
      </w:r>
      <w:r w:rsidR="00F7475F">
        <w:rPr>
          <w:lang w:val="en-GB"/>
        </w:rPr>
        <w:t>,</w:t>
      </w:r>
      <w:r w:rsidR="003606B1">
        <w:rPr>
          <w:lang w:val="en-GB"/>
        </w:rPr>
        <w:t xml:space="preserve"> and coarse element </w:t>
      </w:r>
      <w:r>
        <w:rPr>
          <w:lang w:val="en-GB"/>
        </w:rPr>
        <w:t xml:space="preserve">as </w:t>
      </w:r>
      <w:r w:rsidR="00D27091">
        <w:rPr>
          <w:lang w:val="en-GB"/>
        </w:rPr>
        <w:t xml:space="preserve">for </w:t>
      </w:r>
      <w:r w:rsidR="026B0BE2" w:rsidRPr="026B0BE2">
        <w:rPr>
          <w:lang w:val="en-GB"/>
        </w:rPr>
        <w:t>the auger</w:t>
      </w:r>
      <w:r w:rsidR="00D27091">
        <w:rPr>
          <w:lang w:val="en-GB"/>
        </w:rPr>
        <w:t xml:space="preserve"> dataset.</w:t>
      </w:r>
      <w:r w:rsidR="0F653C8C" w:rsidRPr="0F653C8C">
        <w:rPr>
          <w:lang w:val="en-GB"/>
        </w:rPr>
        <w:t xml:space="preserve"> </w:t>
      </w:r>
    </w:p>
    <w:p w14:paraId="22A85302" w14:textId="09D540F4" w:rsidR="00F25441" w:rsidDel="00D53F23" w:rsidRDefault="00F25441" w:rsidP="7AF87C8D">
      <w:pPr>
        <w:rPr>
          <w:del w:id="159" w:author="Clément Thion" w:date="2023-11-09T23:24:00Z"/>
          <w:lang w:val="en-GB"/>
        </w:rPr>
      </w:pPr>
      <w:del w:id="160" w:author="Clément Thion" w:date="2023-11-09T23:24:00Z">
        <w:r w:rsidRPr="0023471F" w:rsidDel="00D53F23">
          <w:rPr>
            <w:lang w:val="en-GB"/>
          </w:rPr>
          <w:delText>During our field campaign, we tried to estimate the percentage of coarse</w:delText>
        </w:r>
        <w:r w:rsidDel="00D53F23">
          <w:rPr>
            <w:lang w:val="en-GB"/>
          </w:rPr>
          <w:delText xml:space="preserve"> </w:delText>
        </w:r>
        <w:r w:rsidRPr="0023471F" w:rsidDel="00D53F23">
          <w:rPr>
            <w:lang w:val="en-GB"/>
          </w:rPr>
          <w:delText>element in each horizon, but the estimation was not really accurate.</w:delText>
        </w:r>
        <w:r w:rsidDel="00D53F23">
          <w:rPr>
            <w:lang w:val="en-GB"/>
          </w:rPr>
          <w:delText xml:space="preserve"> </w:delText>
        </w:r>
        <w:r w:rsidRPr="0023471F" w:rsidDel="00D53F23">
          <w:rPr>
            <w:lang w:val="en-GB"/>
          </w:rPr>
          <w:delText>Then we decided to regroup coarse element data into three classes:</w:delText>
        </w:r>
        <w:r w:rsidDel="00D53F23">
          <w:rPr>
            <w:lang w:val="en-GB"/>
          </w:rPr>
          <w:delText xml:space="preserve"> inferior to </w:delText>
        </w:r>
        <w:r w:rsidRPr="0023471F" w:rsidDel="00D53F23">
          <w:rPr>
            <w:lang w:val="en-GB"/>
          </w:rPr>
          <w:delText xml:space="preserve">0.1, </w:delText>
        </w:r>
        <w:r w:rsidDel="00D53F23">
          <w:rPr>
            <w:lang w:val="en-GB"/>
          </w:rPr>
          <w:delText xml:space="preserve">between </w:delText>
        </w:r>
        <w:r w:rsidRPr="0023471F" w:rsidDel="00D53F23">
          <w:rPr>
            <w:lang w:val="en-GB"/>
          </w:rPr>
          <w:delText>0.1</w:delText>
        </w:r>
        <w:r w:rsidDel="00D53F23">
          <w:rPr>
            <w:lang w:val="en-GB"/>
          </w:rPr>
          <w:delText xml:space="preserve"> and </w:delText>
        </w:r>
        <w:r w:rsidRPr="0023471F" w:rsidDel="00D53F23">
          <w:rPr>
            <w:lang w:val="en-GB"/>
          </w:rPr>
          <w:delText xml:space="preserve">0.4, </w:delText>
        </w:r>
        <w:r w:rsidDel="00D53F23">
          <w:rPr>
            <w:lang w:val="en-GB"/>
          </w:rPr>
          <w:delText xml:space="preserve">superior to </w:delText>
        </w:r>
        <w:r w:rsidRPr="0023471F" w:rsidDel="00D53F23">
          <w:rPr>
            <w:lang w:val="en-GB"/>
          </w:rPr>
          <w:delText xml:space="preserve">0.4. </w:delText>
        </w:r>
        <w:r w:rsidR="00DA624F" w:rsidDel="00D53F23">
          <w:rPr>
            <w:lang w:val="en-GB"/>
          </w:rPr>
          <w:delText xml:space="preserve">As single value for </w:delText>
        </w:r>
        <w:r w:rsidRPr="0023471F" w:rsidDel="00D53F23">
          <w:rPr>
            <w:lang w:val="en-GB"/>
          </w:rPr>
          <w:delText>each class we chose the mean of coarse</w:delText>
        </w:r>
        <w:r w:rsidDel="00D53F23">
          <w:rPr>
            <w:lang w:val="en-GB"/>
          </w:rPr>
          <w:delText xml:space="preserve"> </w:delText>
        </w:r>
        <w:r w:rsidRPr="0023471F" w:rsidDel="00D53F23">
          <w:rPr>
            <w:lang w:val="en-GB"/>
          </w:rPr>
          <w:delText>element value</w:delText>
        </w:r>
        <w:r w:rsidR="005D54DC" w:rsidDel="00D53F23">
          <w:rPr>
            <w:lang w:val="en-GB"/>
          </w:rPr>
          <w:delText xml:space="preserve"> in the class</w:delText>
        </w:r>
        <w:r w:rsidR="00124755" w:rsidDel="00D53F23">
          <w:rPr>
            <w:lang w:val="en-GB"/>
          </w:rPr>
          <w:delText xml:space="preserve">. </w:delText>
        </w:r>
        <w:r w:rsidR="002841E2" w:rsidDel="00D53F23">
          <w:rPr>
            <w:lang w:val="en-GB"/>
          </w:rPr>
          <w:delText xml:space="preserve">These class </w:delText>
        </w:r>
        <w:r w:rsidR="00124755" w:rsidDel="00D53F23">
          <w:rPr>
            <w:lang w:val="en-GB"/>
          </w:rPr>
          <w:delText>mean</w:delText>
        </w:r>
        <w:r w:rsidR="002841E2" w:rsidDel="00D53F23">
          <w:rPr>
            <w:lang w:val="en-GB"/>
          </w:rPr>
          <w:delText xml:space="preserve">s are </w:delText>
        </w:r>
        <w:r w:rsidRPr="0023471F" w:rsidDel="00D53F23">
          <w:rPr>
            <w:lang w:val="en-GB"/>
          </w:rPr>
          <w:delText>use</w:delText>
        </w:r>
        <w:r w:rsidR="002841E2" w:rsidDel="00D53F23">
          <w:rPr>
            <w:lang w:val="en-GB"/>
          </w:rPr>
          <w:delText xml:space="preserve">d </w:delText>
        </w:r>
        <w:r w:rsidRPr="0023471F" w:rsidDel="00D53F23">
          <w:rPr>
            <w:lang w:val="en-GB"/>
          </w:rPr>
          <w:delText>in the calculation of water</w:delText>
        </w:r>
        <w:r w:rsidDel="00D53F23">
          <w:rPr>
            <w:lang w:val="en-GB"/>
          </w:rPr>
          <w:delText xml:space="preserve"> </w:delText>
        </w:r>
        <w:r w:rsidRPr="0023471F" w:rsidDel="00D53F23">
          <w:rPr>
            <w:lang w:val="en-GB"/>
          </w:rPr>
          <w:delText xml:space="preserve">reserve. </w:delText>
        </w:r>
        <w:commentRangeStart w:id="161"/>
        <w:commentRangeStart w:id="162"/>
        <w:r w:rsidRPr="0023471F" w:rsidDel="00D53F23">
          <w:rPr>
            <w:lang w:val="en-GB"/>
          </w:rPr>
          <w:delText>This new coarse element variable is considered as a</w:delText>
        </w:r>
        <w:r w:rsidDel="00D53F23">
          <w:rPr>
            <w:lang w:val="en-GB"/>
          </w:rPr>
          <w:delText xml:space="preserve"> </w:delText>
        </w:r>
        <w:r w:rsidRPr="0023471F" w:rsidDel="00D53F23">
          <w:rPr>
            <w:lang w:val="en-GB"/>
          </w:rPr>
          <w:delText>qualitative ordinal variable.</w:delText>
        </w:r>
        <w:commentRangeEnd w:id="161"/>
        <w:r w:rsidR="00BB4C1F" w:rsidDel="00D53F23">
          <w:rPr>
            <w:rStyle w:val="Marquedecommentaire"/>
          </w:rPr>
          <w:commentReference w:id="161"/>
        </w:r>
        <w:commentRangeEnd w:id="162"/>
        <w:r w:rsidR="0096444F" w:rsidDel="00D53F23">
          <w:rPr>
            <w:rStyle w:val="Marquedecommentaire"/>
          </w:rPr>
          <w:commentReference w:id="162"/>
        </w:r>
      </w:del>
    </w:p>
    <w:p w14:paraId="67C6084C" w14:textId="0D5F0835" w:rsidR="00167514" w:rsidRDefault="00167514" w:rsidP="00167514">
      <w:pPr>
        <w:rPr>
          <w:lang w:val="en-GB"/>
        </w:rPr>
      </w:pPr>
      <w:r>
        <w:rPr>
          <w:lang w:val="en-GB"/>
        </w:rPr>
        <w:t xml:space="preserve">For aggregation of root density and horizon characterization, we chose to round horizon thickness, so that it can be overlapped with the counting grid of </w:t>
      </w:r>
      <w:r w:rsidR="0907E260" w:rsidRPr="0907E260">
        <w:rPr>
          <w:lang w:val="en-GB"/>
        </w:rPr>
        <w:t>50 10x10</w:t>
      </w:r>
      <w:r w:rsidR="14785CD2" w:rsidRPr="14785CD2">
        <w:rPr>
          <w:lang w:val="en-GB"/>
        </w:rPr>
        <w:t xml:space="preserve"> cm</w:t>
      </w:r>
      <w:r>
        <w:rPr>
          <w:lang w:val="en-GB"/>
        </w:rPr>
        <w:t xml:space="preserve"> </w:t>
      </w:r>
      <w:r w:rsidR="0907E260" w:rsidRPr="0907E260">
        <w:rPr>
          <w:lang w:val="en-GB"/>
        </w:rPr>
        <w:t>squares</w:t>
      </w:r>
      <w:r>
        <w:rPr>
          <w:lang w:val="en-GB"/>
        </w:rPr>
        <w:t>.</w:t>
      </w:r>
      <w:r w:rsidR="22A5E111" w:rsidRPr="22A5E111">
        <w:rPr>
          <w:lang w:val="en-GB"/>
        </w:rPr>
        <w:t xml:space="preserve"> </w:t>
      </w:r>
    </w:p>
    <w:p w14:paraId="69078DC8" w14:textId="0840715E" w:rsidR="27222354" w:rsidRDefault="009A3470" w:rsidP="27222354">
      <w:pPr>
        <w:rPr>
          <w:lang w:val="en-GB"/>
        </w:rPr>
      </w:pPr>
      <w:r w:rsidRPr="009A3470">
        <w:rPr>
          <w:lang w:val="en-GB"/>
        </w:rPr>
        <w:t xml:space="preserve">We </w:t>
      </w:r>
      <w:r w:rsidR="22A5E111" w:rsidRPr="22A5E111">
        <w:rPr>
          <w:lang w:val="en-GB"/>
        </w:rPr>
        <w:t>discriminated</w:t>
      </w:r>
      <w:r w:rsidRPr="009A3470">
        <w:rPr>
          <w:lang w:val="en-GB"/>
        </w:rPr>
        <w:t xml:space="preserve"> </w:t>
      </w:r>
      <w:r w:rsidR="7264A3A7" w:rsidRPr="7264A3A7">
        <w:rPr>
          <w:lang w:val="en-GB"/>
        </w:rPr>
        <w:t>the horizons</w:t>
      </w:r>
      <w:r w:rsidRPr="009A3470">
        <w:rPr>
          <w:lang w:val="en-GB"/>
        </w:rPr>
        <w:t xml:space="preserve"> according to the texture variable: </w:t>
      </w:r>
      <w:r w:rsidR="7264A3A7" w:rsidRPr="7264A3A7">
        <w:rPr>
          <w:lang w:val="en-GB"/>
        </w:rPr>
        <w:t xml:space="preserve">as long as the </w:t>
      </w:r>
      <w:r w:rsidRPr="009A3470">
        <w:rPr>
          <w:lang w:val="en-GB"/>
        </w:rPr>
        <w:t>texture</w:t>
      </w:r>
      <w:r w:rsidR="7264A3A7" w:rsidRPr="7264A3A7">
        <w:rPr>
          <w:lang w:val="en-GB"/>
        </w:rPr>
        <w:t xml:space="preserve"> stays coherent, it </w:t>
      </w:r>
      <w:r w:rsidR="18E6D28D" w:rsidRPr="18E6D28D">
        <w:rPr>
          <w:lang w:val="en-GB"/>
        </w:rPr>
        <w:t xml:space="preserve">stays the same texture </w:t>
      </w:r>
      <w:r w:rsidR="0054A48C" w:rsidRPr="0054A48C">
        <w:rPr>
          <w:lang w:val="en-GB"/>
        </w:rPr>
        <w:t>category.</w:t>
      </w:r>
      <w:r w:rsidRPr="009A3470">
        <w:rPr>
          <w:lang w:val="en-GB"/>
        </w:rPr>
        <w:t xml:space="preserve"> </w:t>
      </w:r>
      <w:r w:rsidR="3F41C56C" w:rsidRPr="3F41C56C">
        <w:rPr>
          <w:lang w:val="en-GB"/>
        </w:rPr>
        <w:t>In</w:t>
      </w:r>
      <w:r w:rsidRPr="009A3470">
        <w:rPr>
          <w:lang w:val="en-GB"/>
        </w:rPr>
        <w:t xml:space="preserve"> the field, the horizon was </w:t>
      </w:r>
      <w:r w:rsidR="54B3B4A0" w:rsidRPr="54B3B4A0">
        <w:rPr>
          <w:lang w:val="en-GB"/>
        </w:rPr>
        <w:t>defined</w:t>
      </w:r>
      <w:r w:rsidRPr="009A3470">
        <w:rPr>
          <w:lang w:val="en-GB"/>
        </w:rPr>
        <w:t xml:space="preserve"> according to the</w:t>
      </w:r>
      <w:r>
        <w:rPr>
          <w:lang w:val="en-GB"/>
        </w:rPr>
        <w:t xml:space="preserve"> </w:t>
      </w:r>
      <w:r w:rsidR="02BEC242" w:rsidRPr="02BEC242">
        <w:rPr>
          <w:lang w:val="en-GB"/>
        </w:rPr>
        <w:t xml:space="preserve">texture, but </w:t>
      </w:r>
      <w:r w:rsidR="73CABFB2" w:rsidRPr="73CABFB2">
        <w:rPr>
          <w:lang w:val="en-GB"/>
        </w:rPr>
        <w:t xml:space="preserve">also </w:t>
      </w:r>
      <w:r w:rsidRPr="009A3470">
        <w:rPr>
          <w:lang w:val="en-GB"/>
        </w:rPr>
        <w:t>colour</w:t>
      </w:r>
      <w:r w:rsidR="73CABFB2" w:rsidRPr="73CABFB2">
        <w:rPr>
          <w:lang w:val="en-GB"/>
        </w:rPr>
        <w:t xml:space="preserve"> and </w:t>
      </w:r>
      <w:r w:rsidR="29AA936B" w:rsidRPr="29AA936B">
        <w:rPr>
          <w:lang w:val="en-GB"/>
        </w:rPr>
        <w:t xml:space="preserve">other </w:t>
      </w:r>
      <w:r w:rsidR="27222354" w:rsidRPr="27222354">
        <w:rPr>
          <w:lang w:val="en-GB"/>
        </w:rPr>
        <w:t>factors</w:t>
      </w:r>
      <w:r w:rsidR="02BEC242" w:rsidRPr="02BEC242">
        <w:rPr>
          <w:lang w:val="en-GB"/>
        </w:rPr>
        <w:t>.</w:t>
      </w:r>
    </w:p>
    <w:p w14:paraId="272233AB" w14:textId="4925AB57" w:rsidR="00AE4327" w:rsidRPr="0051218E" w:rsidRDefault="10C3C73B" w:rsidP="00D82EC8">
      <w:pPr>
        <w:rPr>
          <w:lang w:val="en-GB"/>
        </w:rPr>
      </w:pPr>
      <w:r w:rsidRPr="10C3C73B">
        <w:rPr>
          <w:lang w:val="en-GB"/>
        </w:rPr>
        <w:t>Given the small sample size of 4 pits, only a visual analysis can be done</w:t>
      </w:r>
      <w:r w:rsidR="2F537520" w:rsidRPr="2F537520">
        <w:rPr>
          <w:lang w:val="en-GB"/>
        </w:rPr>
        <w:t>,</w:t>
      </w:r>
      <w:r w:rsidRPr="10C3C73B">
        <w:rPr>
          <w:lang w:val="en-GB"/>
        </w:rPr>
        <w:t xml:space="preserve"> and tendencies </w:t>
      </w:r>
      <w:r w:rsidR="2F537520" w:rsidRPr="2F537520">
        <w:rPr>
          <w:lang w:val="en-GB"/>
        </w:rPr>
        <w:t>deducted</w:t>
      </w:r>
      <w:r w:rsidRPr="10C3C73B">
        <w:rPr>
          <w:lang w:val="en-GB"/>
        </w:rPr>
        <w:t xml:space="preserve">. </w:t>
      </w:r>
    </w:p>
    <w:p w14:paraId="0703220C" w14:textId="616C8CAE" w:rsidR="00C44056" w:rsidRDefault="006467C2" w:rsidP="000A4766">
      <w:pPr>
        <w:pStyle w:val="Titre1"/>
        <w:numPr>
          <w:ilvl w:val="0"/>
          <w:numId w:val="17"/>
        </w:numPr>
        <w:rPr>
          <w:lang w:val="en-GB"/>
        </w:rPr>
      </w:pPr>
      <w:r>
        <w:rPr>
          <w:lang w:val="en-GB"/>
        </w:rPr>
        <w:t>Results</w:t>
      </w:r>
    </w:p>
    <w:p w14:paraId="7B90063C" w14:textId="77777777" w:rsidR="006467C2" w:rsidRDefault="006467C2" w:rsidP="00E217B7">
      <w:pPr>
        <w:pStyle w:val="Sansinterligne"/>
        <w:rPr>
          <w:lang w:val="en-GB"/>
        </w:rPr>
      </w:pPr>
    </w:p>
    <w:p w14:paraId="2F094CD2" w14:textId="7F864C8E" w:rsidR="42045E9F" w:rsidRDefault="0020301F" w:rsidP="42045E9F">
      <w:pPr>
        <w:pStyle w:val="Sansinterligne"/>
        <w:rPr>
          <w:lang w:val="en-GB"/>
        </w:rPr>
      </w:pPr>
      <w:r>
        <w:rPr>
          <w:noProof/>
        </w:rPr>
        <w:drawing>
          <wp:anchor distT="0" distB="0" distL="114300" distR="114300" simplePos="0" relativeHeight="251658240" behindDoc="0" locked="0" layoutInCell="1" allowOverlap="1" wp14:anchorId="1A599B57" wp14:editId="6959238F">
            <wp:simplePos x="0" y="0"/>
            <wp:positionH relativeFrom="column">
              <wp:posOffset>384810</wp:posOffset>
            </wp:positionH>
            <wp:positionV relativeFrom="paragraph">
              <wp:posOffset>1483995</wp:posOffset>
            </wp:positionV>
            <wp:extent cx="2786584" cy="1590675"/>
            <wp:effectExtent l="0" t="0" r="0" b="0"/>
            <wp:wrapSquare wrapText="bothSides"/>
            <wp:docPr id="1637643301" name="Image 163764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86584" cy="1590675"/>
                    </a:xfrm>
                    <a:prstGeom prst="rect">
                      <a:avLst/>
                    </a:prstGeom>
                  </pic:spPr>
                </pic:pic>
              </a:graphicData>
            </a:graphic>
            <wp14:sizeRelH relativeFrom="page">
              <wp14:pctWidth>0</wp14:pctWidth>
            </wp14:sizeRelH>
            <wp14:sizeRelV relativeFrom="page">
              <wp14:pctHeight>0</wp14:pctHeight>
            </wp14:sizeRelV>
          </wp:anchor>
        </w:drawing>
      </w:r>
      <w:r w:rsidR="79CD3F21" w:rsidRPr="79CD3F21">
        <w:rPr>
          <w:lang w:val="en-GB"/>
        </w:rPr>
        <w:t xml:space="preserve">The mica and silt content were significant (Auger data from 2022, the test on the pit data from 2023, was abandoned due to small sample size). The relationship is shown in a mosaic plot in Fig.x </w:t>
      </w:r>
      <w:r w:rsidR="79CD3F21" w:rsidRPr="002F0FD1">
        <w:rPr>
          <w:i/>
          <w:lang w:val="en-GB"/>
        </w:rPr>
        <w:t>(inserted here just for us to look at it quickly</w:t>
      </w:r>
      <w:r w:rsidR="79CD3F21" w:rsidRPr="79CD3F21">
        <w:rPr>
          <w:lang w:val="en-GB"/>
        </w:rPr>
        <w:t>). Mica content higher Silt content in the different soil layers</w:t>
      </w:r>
    </w:p>
    <w:p w14:paraId="4F526561" w14:textId="012C5115" w:rsidR="004F5B2C" w:rsidRDefault="004F5B2C" w:rsidP="6E1B27BF">
      <w:pPr>
        <w:pStyle w:val="Sansinterligne"/>
      </w:pPr>
    </w:p>
    <w:p w14:paraId="6DDDF6A7" w14:textId="529DCD06" w:rsidR="6E1B27BF" w:rsidRDefault="6E1B27BF" w:rsidP="6E1B27BF">
      <w:pPr>
        <w:pStyle w:val="Sansinterligne"/>
      </w:pPr>
    </w:p>
    <w:p w14:paraId="56358D05" w14:textId="77777777" w:rsidR="00573944" w:rsidRDefault="00573944" w:rsidP="00573944">
      <w:pPr>
        <w:pStyle w:val="Sansinterligne"/>
        <w:keepNext/>
      </w:pPr>
      <w:r>
        <w:rPr>
          <w:noProof/>
        </w:rPr>
        <w:lastRenderedPageBreak/>
        <w:drawing>
          <wp:inline distT="0" distB="0" distL="0" distR="0" wp14:anchorId="4842BBA6" wp14:editId="7D3DEDEA">
            <wp:extent cx="3162300" cy="2371900"/>
            <wp:effectExtent l="0" t="0" r="0" b="9525"/>
            <wp:docPr id="1173550500" name="Image 117355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6273" cy="2374880"/>
                    </a:xfrm>
                    <a:prstGeom prst="rect">
                      <a:avLst/>
                    </a:prstGeom>
                    <a:noFill/>
                    <a:ln>
                      <a:noFill/>
                    </a:ln>
                  </pic:spPr>
                </pic:pic>
              </a:graphicData>
            </a:graphic>
          </wp:inline>
        </w:drawing>
      </w:r>
    </w:p>
    <w:p w14:paraId="5326FF59" w14:textId="42FFEF9F" w:rsidR="0020301F" w:rsidRDefault="00573944" w:rsidP="00573944">
      <w:pPr>
        <w:pStyle w:val="Lgende"/>
        <w:rPr>
          <w:lang w:val="en-GB"/>
        </w:rPr>
      </w:pPr>
      <w:r>
        <w:t xml:space="preserve">Figure </w:t>
      </w:r>
      <w:fldSimple w:instr=" SEQ Figure \* ARABIC ">
        <w:r>
          <w:rPr>
            <w:noProof/>
          </w:rPr>
          <w:t>1</w:t>
        </w:r>
      </w:fldSimple>
      <w:r>
        <w:t>: micas quantity per horizon</w:t>
      </w:r>
    </w:p>
    <w:p w14:paraId="1A1EC9A8" w14:textId="74F2CC7B" w:rsidR="0020301F" w:rsidRDefault="0020301F" w:rsidP="000A4766">
      <w:pPr>
        <w:pStyle w:val="Titre2"/>
        <w:numPr>
          <w:ilvl w:val="1"/>
          <w:numId w:val="17"/>
        </w:numPr>
        <w:rPr>
          <w:lang w:val="en-GB"/>
        </w:rPr>
      </w:pPr>
      <w:r>
        <w:rPr>
          <w:lang w:val="en-GB"/>
        </w:rPr>
        <w:t>Root data</w:t>
      </w:r>
    </w:p>
    <w:p w14:paraId="2FD0B66A" w14:textId="77777777" w:rsidR="00960CE6" w:rsidRDefault="00960CE6" w:rsidP="00960CE6">
      <w:pPr>
        <w:rPr>
          <w:lang w:val="en-GB"/>
        </w:rPr>
      </w:pPr>
    </w:p>
    <w:p w14:paraId="0B0C180D" w14:textId="42364026" w:rsidR="00960CE6" w:rsidRPr="00960CE6" w:rsidRDefault="00960CE6" w:rsidP="00960CE6">
      <w:pPr>
        <w:rPr>
          <w:lang w:val="en-GB"/>
        </w:rPr>
      </w:pPr>
      <w:r>
        <w:rPr>
          <w:noProof/>
        </w:rPr>
        <w:drawing>
          <wp:inline distT="0" distB="0" distL="0" distR="0" wp14:anchorId="32DBF4D5" wp14:editId="346CDAE0">
            <wp:extent cx="5731510" cy="4298950"/>
            <wp:effectExtent l="0" t="0" r="2540" b="6350"/>
            <wp:docPr id="1429969904" name="Image 1429969904"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69904" name="Image 2" descr="Une image contenant texte, diagramme, ligne, Tracé&#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A2B0115" w14:textId="7F27ED14" w:rsidR="0020301F" w:rsidRDefault="00960CE6" w:rsidP="00960CE6">
      <w:pPr>
        <w:pStyle w:val="Paragraphedeliste"/>
        <w:numPr>
          <w:ilvl w:val="0"/>
          <w:numId w:val="8"/>
        </w:numPr>
        <w:rPr>
          <w:lang w:val="en-GB"/>
        </w:rPr>
      </w:pPr>
      <w:r>
        <w:rPr>
          <w:lang w:val="en-GB"/>
        </w:rPr>
        <w:t xml:space="preserve">No difference </w:t>
      </w:r>
      <w:r w:rsidR="005B37F4">
        <w:rPr>
          <w:lang w:val="en-GB"/>
        </w:rPr>
        <w:t xml:space="preserve">of root biomass </w:t>
      </w:r>
      <w:r w:rsidR="001E658A">
        <w:rPr>
          <w:lang w:val="en-GB"/>
        </w:rPr>
        <w:t xml:space="preserve">over the different </w:t>
      </w:r>
      <w:r w:rsidR="005C04F6">
        <w:rPr>
          <w:lang w:val="en-GB"/>
        </w:rPr>
        <w:t>textures</w:t>
      </w:r>
    </w:p>
    <w:p w14:paraId="12785436" w14:textId="55100141" w:rsidR="008501EA" w:rsidRPr="00960CE6" w:rsidRDefault="008501EA" w:rsidP="00960CE6">
      <w:pPr>
        <w:pStyle w:val="Paragraphedeliste"/>
        <w:numPr>
          <w:ilvl w:val="0"/>
          <w:numId w:val="8"/>
        </w:numPr>
        <w:rPr>
          <w:lang w:val="en-GB"/>
        </w:rPr>
      </w:pPr>
    </w:p>
    <w:p w14:paraId="6829F1B5" w14:textId="75D0A137" w:rsidR="0020301F" w:rsidRDefault="0020301F" w:rsidP="000A4766">
      <w:pPr>
        <w:pStyle w:val="Titre2"/>
        <w:numPr>
          <w:ilvl w:val="1"/>
          <w:numId w:val="17"/>
        </w:numPr>
        <w:rPr>
          <w:lang w:val="en-GB"/>
        </w:rPr>
      </w:pPr>
      <w:r>
        <w:rPr>
          <w:lang w:val="en-GB"/>
        </w:rPr>
        <w:t>Above ground biomass</w:t>
      </w:r>
    </w:p>
    <w:p w14:paraId="3FD552A7" w14:textId="77777777" w:rsidR="00960CE6" w:rsidRDefault="00960CE6" w:rsidP="00960CE6">
      <w:pPr>
        <w:rPr>
          <w:lang w:val="en-GB"/>
        </w:rPr>
      </w:pPr>
    </w:p>
    <w:p w14:paraId="5EAA560A" w14:textId="0C13F722" w:rsidR="0020301F" w:rsidRDefault="00960CE6" w:rsidP="6E1B27BF">
      <w:pPr>
        <w:pStyle w:val="Sansinterligne"/>
      </w:pPr>
      <w:r>
        <w:t>Lorem ipsum</w:t>
      </w:r>
    </w:p>
    <w:p w14:paraId="280B92D8" w14:textId="07C0CAF5" w:rsidR="006467C2" w:rsidRDefault="006467C2" w:rsidP="00595A01">
      <w:pPr>
        <w:pStyle w:val="Titre1"/>
        <w:rPr>
          <w:lang w:val="en-GB"/>
        </w:rPr>
      </w:pPr>
      <w:r>
        <w:rPr>
          <w:lang w:val="en-GB"/>
        </w:rPr>
        <w:lastRenderedPageBreak/>
        <w:t>4 Discussion</w:t>
      </w:r>
    </w:p>
    <w:p w14:paraId="7C4D5F70" w14:textId="77777777" w:rsidR="00036167" w:rsidRDefault="00036167" w:rsidP="00E217B7">
      <w:pPr>
        <w:pStyle w:val="Sansinterligne"/>
        <w:rPr>
          <w:lang w:val="en-GB"/>
        </w:rPr>
      </w:pPr>
    </w:p>
    <w:p w14:paraId="68383742" w14:textId="03038EF0" w:rsidR="00AD4FBB" w:rsidRDefault="00AD4FBB" w:rsidP="00E217B7">
      <w:pPr>
        <w:pStyle w:val="Sansinterligne"/>
        <w:rPr>
          <w:lang w:val="en-GB"/>
        </w:rPr>
      </w:pPr>
      <w:r>
        <w:rPr>
          <w:lang w:val="en-GB"/>
        </w:rPr>
        <w:t>Map of high silt depths and topography -&gt; check whether there is a correlation between silt depth and topography</w:t>
      </w:r>
    </w:p>
    <w:p w14:paraId="65AFD74D" w14:textId="4546EEED" w:rsidR="00AD4FBB" w:rsidRDefault="00AD4FBB" w:rsidP="00E217B7">
      <w:pPr>
        <w:pStyle w:val="Sansinterligne"/>
        <w:rPr>
          <w:lang w:val="en-GB"/>
        </w:rPr>
      </w:pPr>
      <w:r>
        <w:rPr>
          <w:lang w:val="en-GB"/>
        </w:rPr>
        <w:t xml:space="preserve">If yes -&gt; silt does not explain community structuring more than topography, is an additional </w:t>
      </w:r>
      <w:r w:rsidR="00B031D6">
        <w:rPr>
          <w:lang w:val="en-GB"/>
        </w:rPr>
        <w:t>characteristic</w:t>
      </w:r>
      <w:r>
        <w:rPr>
          <w:lang w:val="en-GB"/>
        </w:rPr>
        <w:t xml:space="preserve"> to examine community distribution, but acts in a similar way as topography.</w:t>
      </w:r>
    </w:p>
    <w:p w14:paraId="662A39E6" w14:textId="28CFC4F4" w:rsidR="00AD4FBB" w:rsidRDefault="00AD4FBB" w:rsidP="00E217B7">
      <w:pPr>
        <w:pStyle w:val="Sansinterligne"/>
        <w:rPr>
          <w:lang w:val="en-GB"/>
        </w:rPr>
      </w:pPr>
      <w:r>
        <w:rPr>
          <w:lang w:val="en-GB"/>
        </w:rPr>
        <w:t xml:space="preserve">Also possibly correlated because topography and drainage type </w:t>
      </w:r>
      <w:r w:rsidR="00241DA5">
        <w:rPr>
          <w:lang w:val="en-GB"/>
        </w:rPr>
        <w:t xml:space="preserve">are linked, </w:t>
      </w:r>
      <w:commentRangeStart w:id="163"/>
      <w:r w:rsidR="00241DA5">
        <w:rPr>
          <w:lang w:val="en-GB"/>
        </w:rPr>
        <w:t>is there a link between drainage type and texture appearances?</w:t>
      </w:r>
      <w:commentRangeEnd w:id="163"/>
      <w:r w:rsidR="00241DA5">
        <w:rPr>
          <w:rStyle w:val="Marquedecommentaire"/>
        </w:rPr>
        <w:commentReference w:id="163"/>
      </w:r>
    </w:p>
    <w:p w14:paraId="312C70BC" w14:textId="77777777" w:rsidR="00AD4FBB" w:rsidRDefault="00AD4FBB" w:rsidP="00E217B7">
      <w:pPr>
        <w:pStyle w:val="Sansinterligne"/>
        <w:rPr>
          <w:lang w:val="en-GB"/>
        </w:rPr>
      </w:pPr>
    </w:p>
    <w:p w14:paraId="7B250F73" w14:textId="2043F4ED" w:rsidR="00E13017" w:rsidRPr="00C47A3D" w:rsidRDefault="00E13017" w:rsidP="00C45A49">
      <w:pPr>
        <w:pStyle w:val="Sansinterligne"/>
        <w:rPr>
          <w:ins w:id="164" w:author="emilie sanvito" w:date="2023-11-08T19:50:00Z"/>
          <w:lang w:val="en-GB"/>
        </w:rPr>
      </w:pPr>
      <w:commentRangeStart w:id="165"/>
      <w:r>
        <w:rPr>
          <w:lang w:val="en-GB"/>
        </w:rPr>
        <w:t xml:space="preserve">Mushrooms ? </w:t>
      </w:r>
      <w:r w:rsidR="00784799" w:rsidRPr="00C47A3D">
        <w:rPr>
          <w:lang w:val="en-GB"/>
        </w:rPr>
        <w:t>They talk a bit about it in (Soong et al., 2020)</w:t>
      </w:r>
      <w:commentRangeEnd w:id="165"/>
      <w:r w:rsidR="003F6C97">
        <w:rPr>
          <w:rStyle w:val="Marquedecommentaire"/>
        </w:rPr>
        <w:commentReference w:id="165"/>
      </w:r>
    </w:p>
    <w:p w14:paraId="3FCB1F32" w14:textId="77777777" w:rsidR="00EB7BC7" w:rsidRDefault="00EB7BC7" w:rsidP="00EB7BC7">
      <w:pPr>
        <w:pStyle w:val="Sansinterligne"/>
        <w:rPr>
          <w:lang w:val="en-GB"/>
        </w:rPr>
      </w:pPr>
    </w:p>
    <w:p w14:paraId="68A5B54C" w14:textId="6999D3F5" w:rsidR="00EB7BC7" w:rsidRPr="0072600B" w:rsidRDefault="0072600B" w:rsidP="00EB7BC7">
      <w:pPr>
        <w:pStyle w:val="Sansinterligne"/>
        <w:rPr>
          <w:lang w:val="en-GB"/>
        </w:rPr>
      </w:pPr>
      <w:r w:rsidRPr="0072600B">
        <w:rPr>
          <w:lang w:val="en-GB"/>
        </w:rPr>
        <w:t xml:space="preserve">Given that our plot area is </w:t>
      </w:r>
      <w:r w:rsidR="008717DC" w:rsidRPr="0072600B">
        <w:rPr>
          <w:lang w:val="en-GB"/>
        </w:rPr>
        <w:t>small</w:t>
      </w:r>
      <w:r w:rsidRPr="0072600B">
        <w:rPr>
          <w:lang w:val="en-GB"/>
        </w:rPr>
        <w:t>, we shou</w:t>
      </w:r>
      <w:r>
        <w:rPr>
          <w:lang w:val="en-GB"/>
        </w:rPr>
        <w:t xml:space="preserve">ld have </w:t>
      </w:r>
      <w:r w:rsidR="00312261">
        <w:rPr>
          <w:lang w:val="en-GB"/>
        </w:rPr>
        <w:t>taken</w:t>
      </w:r>
      <w:r>
        <w:rPr>
          <w:lang w:val="en-GB"/>
        </w:rPr>
        <w:t xml:space="preserve"> into consideration the past perturbation </w:t>
      </w:r>
      <w:r w:rsidR="002014BF">
        <w:rPr>
          <w:lang w:val="en-GB"/>
        </w:rPr>
        <w:t>of the plot (</w:t>
      </w:r>
      <w:r w:rsidR="00312261">
        <w:rPr>
          <w:lang w:val="en-GB"/>
        </w:rPr>
        <w:t>tree fall</w:t>
      </w:r>
      <w:r w:rsidR="008717DC">
        <w:rPr>
          <w:lang w:val="en-GB"/>
        </w:rPr>
        <w:t>s</w:t>
      </w:r>
      <w:r w:rsidR="00312261">
        <w:rPr>
          <w:lang w:val="en-GB"/>
        </w:rPr>
        <w:t>).</w:t>
      </w:r>
    </w:p>
    <w:p w14:paraId="78FDA1D7" w14:textId="77777777" w:rsidR="00EB7BC7" w:rsidRPr="0072600B" w:rsidRDefault="00EB7BC7" w:rsidP="00E217B7">
      <w:pPr>
        <w:pStyle w:val="Sansinterligne"/>
        <w:rPr>
          <w:lang w:val="en-GB"/>
        </w:rPr>
      </w:pPr>
    </w:p>
    <w:p w14:paraId="7F4B7CEE" w14:textId="4B83A26E" w:rsidR="00722AC3" w:rsidRDefault="00722AC3" w:rsidP="00433864">
      <w:pPr>
        <w:pStyle w:val="Sansinterligne"/>
        <w:ind w:left="170"/>
        <w:rPr>
          <w:u w:val="single"/>
          <w:lang w:val="en-GB"/>
        </w:rPr>
      </w:pPr>
      <w:r w:rsidRPr="007F43B2">
        <w:rPr>
          <w:u w:val="single"/>
          <w:lang w:val="en-GB"/>
        </w:rPr>
        <w:t>Limitations</w:t>
      </w:r>
    </w:p>
    <w:p w14:paraId="2847750B" w14:textId="1CEF8E17" w:rsidR="00722AC3" w:rsidRDefault="00722AC3" w:rsidP="00433864">
      <w:pPr>
        <w:pStyle w:val="Sansinterligne"/>
        <w:numPr>
          <w:ilvl w:val="0"/>
          <w:numId w:val="3"/>
        </w:numPr>
        <w:rPr>
          <w:lang w:val="en-GB"/>
        </w:rPr>
      </w:pPr>
      <w:r>
        <w:rPr>
          <w:lang w:val="en-GB"/>
        </w:rPr>
        <w:t>Subjectivity with colours and texture</w:t>
      </w:r>
    </w:p>
    <w:p w14:paraId="4B740D75" w14:textId="6A12DF62" w:rsidR="00722AC3" w:rsidRPr="00722AC3" w:rsidRDefault="00914536" w:rsidP="00722AC3">
      <w:pPr>
        <w:pStyle w:val="Sansinterligne"/>
        <w:numPr>
          <w:ilvl w:val="0"/>
          <w:numId w:val="3"/>
        </w:numPr>
        <w:rPr>
          <w:lang w:val="en-GB"/>
        </w:rPr>
      </w:pPr>
      <w:r>
        <w:rPr>
          <w:lang w:val="en-GB"/>
        </w:rPr>
        <w:t xml:space="preserve">Only 4 pits so limited information, some pits were very different in </w:t>
      </w:r>
      <w:r w:rsidR="00D00B8D">
        <w:rPr>
          <w:lang w:val="en-GB"/>
        </w:rPr>
        <w:t xml:space="preserve">soil </w:t>
      </w:r>
      <w:r>
        <w:rPr>
          <w:lang w:val="en-GB"/>
        </w:rPr>
        <w:t xml:space="preserve">horizon </w:t>
      </w:r>
      <w:r w:rsidR="00D00B8D">
        <w:rPr>
          <w:lang w:val="en-GB"/>
        </w:rPr>
        <w:t>than others even in short distance</w:t>
      </w:r>
      <w:r w:rsidR="00093440">
        <w:rPr>
          <w:lang w:val="en-GB"/>
        </w:rPr>
        <w:t>, more information is always better to make more significant conclusions</w:t>
      </w:r>
    </w:p>
    <w:p w14:paraId="19BD5D6C" w14:textId="5CFD28BF" w:rsidR="00914536" w:rsidRPr="00722AC3" w:rsidRDefault="00DA2637" w:rsidP="007F43B2">
      <w:pPr>
        <w:pStyle w:val="Sansinterligne"/>
        <w:numPr>
          <w:ilvl w:val="0"/>
          <w:numId w:val="3"/>
        </w:numPr>
        <w:rPr>
          <w:lang w:val="en-GB"/>
        </w:rPr>
      </w:pPr>
      <w:r>
        <w:rPr>
          <w:lang w:val="en-GB"/>
        </w:rPr>
        <w:t xml:space="preserve">Didn’t look at trees around, did not determine them, have no idea (as we were not allowed in P16 where the </w:t>
      </w:r>
      <w:r w:rsidR="00FB70EC">
        <w:rPr>
          <w:lang w:val="en-GB"/>
        </w:rPr>
        <w:t xml:space="preserve">above biomass was </w:t>
      </w:r>
      <w:r w:rsidR="00036167">
        <w:rPr>
          <w:lang w:val="en-GB"/>
        </w:rPr>
        <w:t>determined by another group)</w:t>
      </w:r>
    </w:p>
    <w:p w14:paraId="6E9D0BCC" w14:textId="0454CCC9" w:rsidR="00543066" w:rsidRDefault="00543066" w:rsidP="007F43B2">
      <w:pPr>
        <w:pStyle w:val="Sansinterligne"/>
        <w:numPr>
          <w:ilvl w:val="0"/>
          <w:numId w:val="3"/>
        </w:numPr>
        <w:rPr>
          <w:lang w:val="en-GB"/>
        </w:rPr>
      </w:pPr>
      <w:r>
        <w:rPr>
          <w:lang w:val="en-GB"/>
        </w:rPr>
        <w:t>Observers bias</w:t>
      </w:r>
      <w:r w:rsidR="008A15F1">
        <w:rPr>
          <w:lang w:val="en-GB"/>
        </w:rPr>
        <w:t xml:space="preserve"> (roots were counted by different individuals, as were other variables too)</w:t>
      </w:r>
    </w:p>
    <w:p w14:paraId="702DCB54" w14:textId="77777777" w:rsidR="00B5126A" w:rsidRDefault="00B5126A" w:rsidP="00B5126A">
      <w:pPr>
        <w:pStyle w:val="Sansinterligne"/>
        <w:rPr>
          <w:lang w:val="en-GB"/>
        </w:rPr>
      </w:pPr>
    </w:p>
    <w:p w14:paraId="37823438" w14:textId="77777777" w:rsidR="00B5126A" w:rsidRDefault="00B5126A" w:rsidP="00B5126A">
      <w:pPr>
        <w:pStyle w:val="Sansinterligne"/>
        <w:rPr>
          <w:lang w:val="en-GB"/>
        </w:rPr>
      </w:pPr>
      <w:r>
        <w:rPr>
          <w:lang w:val="en-GB"/>
        </w:rPr>
        <w:t xml:space="preserve">From root bible: </w:t>
      </w:r>
    </w:p>
    <w:p w14:paraId="744206D6" w14:textId="3BC6E54B" w:rsidR="00B5126A" w:rsidRPr="00722AC3" w:rsidRDefault="00B5126A" w:rsidP="00B5126A">
      <w:pPr>
        <w:pStyle w:val="Sansinterligne"/>
        <w:ind w:firstLine="720"/>
        <w:rPr>
          <w:lang w:val="en-GB"/>
        </w:rPr>
      </w:pPr>
      <w:r>
        <w:rPr>
          <w:lang w:val="en-GB"/>
        </w:rPr>
        <w:t>A</w:t>
      </w:r>
      <w:r w:rsidRPr="00B5126A">
        <w:rPr>
          <w:lang w:val="en-GB"/>
        </w:rPr>
        <w:t>dvantages and drawbacks. Soil trench profile provides crucial information on root</w:t>
      </w:r>
      <w:r>
        <w:rPr>
          <w:lang w:val="en-GB"/>
        </w:rPr>
        <w:t xml:space="preserve"> </w:t>
      </w:r>
      <w:r w:rsidRPr="00B5126A">
        <w:rPr>
          <w:lang w:val="en-GB"/>
        </w:rPr>
        <w:t>distribution in relation to soil spatial heterogeneity. They can also be used to take soil and root samples at different depths or to install probes or minirhizotrons (Maeght</w:t>
      </w:r>
      <w:r w:rsidR="0031776D" w:rsidRPr="0031776D">
        <w:t xml:space="preserve"> </w:t>
      </w:r>
      <w:r w:rsidR="0031776D">
        <w:rPr>
          <w:lang w:val="en-GB"/>
        </w:rPr>
        <w:t>et</w:t>
      </w:r>
      <w:r w:rsidR="0031776D" w:rsidRPr="0031776D">
        <w:rPr>
          <w:lang w:val="en-GB"/>
        </w:rPr>
        <w:t xml:space="preserve"> al., 2013). The major drawback is that this method is destructive, laborious and time consuming, limiting the number of replications. It is often difficult to distinguish roots especially fine roots of herbaceous species. It provides only a two-dimensional root distribution; predictions of RLD from RID requires laborious calibrations based on the sampling of soil monoliths from the trench wall.</w:t>
      </w:r>
    </w:p>
    <w:p w14:paraId="101E94F5" w14:textId="77777777" w:rsidR="00722AC3" w:rsidRDefault="00722AC3" w:rsidP="00E217B7">
      <w:pPr>
        <w:pStyle w:val="Sansinterligne"/>
        <w:rPr>
          <w:lang w:val="en-GB"/>
        </w:rPr>
      </w:pPr>
    </w:p>
    <w:p w14:paraId="4228FF99" w14:textId="77777777" w:rsidR="006467C2" w:rsidRDefault="006467C2" w:rsidP="00E217B7">
      <w:pPr>
        <w:pStyle w:val="Sansinterligne"/>
        <w:rPr>
          <w:lang w:val="en-GB"/>
        </w:rPr>
      </w:pPr>
    </w:p>
    <w:p w14:paraId="016DFB85" w14:textId="02AD48B8" w:rsidR="006467C2" w:rsidRPr="00061CE5" w:rsidRDefault="006467C2" w:rsidP="00595A01">
      <w:pPr>
        <w:pStyle w:val="Titre1"/>
        <w:rPr>
          <w:lang w:val="en-GB"/>
        </w:rPr>
      </w:pPr>
      <w:r w:rsidRPr="00061CE5">
        <w:rPr>
          <w:lang w:val="en-GB"/>
        </w:rPr>
        <w:t>5 Conclusion</w:t>
      </w:r>
    </w:p>
    <w:p w14:paraId="33D8843F" w14:textId="77777777" w:rsidR="00E217B7" w:rsidRPr="00061CE5" w:rsidRDefault="00E217B7" w:rsidP="007F43B2">
      <w:pPr>
        <w:pStyle w:val="Sansinterligne"/>
        <w:rPr>
          <w:lang w:val="en-GB"/>
        </w:rPr>
      </w:pPr>
    </w:p>
    <w:p w14:paraId="7D81F11A" w14:textId="77777777" w:rsidR="00E217B7" w:rsidRPr="00061CE5" w:rsidRDefault="00E217B7">
      <w:pPr>
        <w:pStyle w:val="Sansinterligne"/>
        <w:rPr>
          <w:lang w:val="en-GB"/>
        </w:rPr>
      </w:pPr>
    </w:p>
    <w:p w14:paraId="7A328548" w14:textId="297D09D2" w:rsidR="00E13C19" w:rsidRPr="00061CE5" w:rsidRDefault="00E13C19" w:rsidP="00595A01">
      <w:pPr>
        <w:pStyle w:val="Titre1"/>
        <w:rPr>
          <w:lang w:val="en-GB"/>
        </w:rPr>
      </w:pPr>
      <w:r w:rsidRPr="00061CE5">
        <w:rPr>
          <w:lang w:val="en-GB"/>
        </w:rPr>
        <w:t>6 References</w:t>
      </w:r>
    </w:p>
    <w:p w14:paraId="2B76FA83" w14:textId="77777777" w:rsidR="00E13C19" w:rsidRPr="00061CE5" w:rsidRDefault="00E13C19">
      <w:pPr>
        <w:pStyle w:val="Sansinterligne"/>
        <w:rPr>
          <w:lang w:val="en-GB"/>
        </w:rPr>
      </w:pPr>
    </w:p>
    <w:p w14:paraId="79629C6D" w14:textId="77777777" w:rsidR="000A05F0" w:rsidRPr="000A05F0" w:rsidRDefault="00E13C19" w:rsidP="000A05F0">
      <w:pPr>
        <w:pStyle w:val="Bibliographie"/>
        <w:rPr>
          <w:rFonts w:ascii="Calibri" w:hAnsi="Calibri" w:cs="Calibri"/>
        </w:rPr>
      </w:pPr>
      <w:r>
        <w:rPr>
          <w:lang w:val="en-GB"/>
        </w:rPr>
        <w:fldChar w:fldCharType="begin"/>
      </w:r>
      <w:r w:rsidR="00756566" w:rsidRPr="00DD491B">
        <w:rPr>
          <w:lang w:val="nl-BE"/>
        </w:rPr>
        <w:instrText xml:space="preserve"> ADDIN ZOTERO_BIBL {"uncited":[],"omitted":[],"custom":[]} CSL_BIBLIOGRAPHY </w:instrText>
      </w:r>
      <w:r>
        <w:rPr>
          <w:lang w:val="en-GB"/>
        </w:rPr>
        <w:fldChar w:fldCharType="separate"/>
      </w:r>
      <w:r w:rsidR="000A05F0" w:rsidRPr="00DD491B">
        <w:rPr>
          <w:rFonts w:ascii="Calibri" w:hAnsi="Calibri" w:cs="Calibri"/>
          <w:lang w:val="nl-BE"/>
        </w:rPr>
        <w:t xml:space="preserve">Bardgett, R. D., Mommer, L., &amp; De Vries, F. T. (2014). </w:t>
      </w:r>
      <w:r w:rsidR="000A05F0" w:rsidRPr="000A05F0">
        <w:rPr>
          <w:rFonts w:ascii="Calibri" w:hAnsi="Calibri" w:cs="Calibri"/>
        </w:rPr>
        <w:t xml:space="preserve">Going underground: Root traits as drivers of ecosystem processes. </w:t>
      </w:r>
      <w:r w:rsidR="000A05F0" w:rsidRPr="000A05F0">
        <w:rPr>
          <w:rFonts w:ascii="Calibri" w:hAnsi="Calibri" w:cs="Calibri"/>
          <w:i/>
          <w:iCs/>
        </w:rPr>
        <w:t>Trends in Ecology &amp; Evolution</w:t>
      </w:r>
      <w:r w:rsidR="000A05F0" w:rsidRPr="000A05F0">
        <w:rPr>
          <w:rFonts w:ascii="Calibri" w:hAnsi="Calibri" w:cs="Calibri"/>
        </w:rPr>
        <w:t xml:space="preserve">, </w:t>
      </w:r>
      <w:r w:rsidR="000A05F0" w:rsidRPr="000A05F0">
        <w:rPr>
          <w:rFonts w:ascii="Calibri" w:hAnsi="Calibri" w:cs="Calibri"/>
          <w:i/>
          <w:iCs/>
        </w:rPr>
        <w:t>29</w:t>
      </w:r>
      <w:r w:rsidR="000A05F0" w:rsidRPr="000A05F0">
        <w:rPr>
          <w:rFonts w:ascii="Calibri" w:hAnsi="Calibri" w:cs="Calibri"/>
        </w:rPr>
        <w:t>(12), 692–699. https://doi.org/10.1016/j.tree.2014.10.006</w:t>
      </w:r>
    </w:p>
    <w:p w14:paraId="57180BC4" w14:textId="77777777" w:rsidR="000A05F0" w:rsidRPr="000A05F0" w:rsidRDefault="000A05F0" w:rsidP="000A05F0">
      <w:pPr>
        <w:pStyle w:val="Bibliographie"/>
        <w:rPr>
          <w:rFonts w:ascii="Calibri" w:hAnsi="Calibri" w:cs="Calibri"/>
        </w:rPr>
      </w:pPr>
      <w:r w:rsidRPr="00DD491B">
        <w:rPr>
          <w:rFonts w:ascii="Calibri" w:hAnsi="Calibri" w:cs="Calibri"/>
          <w:lang w:val="fr-BE"/>
        </w:rPr>
        <w:t xml:space="preserve">Cools, N., &amp; De Vos, B. (2013). </w:t>
      </w:r>
      <w:r w:rsidRPr="000A05F0">
        <w:rPr>
          <w:rFonts w:ascii="Calibri" w:hAnsi="Calibri" w:cs="Calibri"/>
        </w:rPr>
        <w:t xml:space="preserve">Forest soil: Characterization, sampling, physical, and chemical analyses. In </w:t>
      </w:r>
      <w:r w:rsidRPr="000A05F0">
        <w:rPr>
          <w:rFonts w:ascii="Calibri" w:hAnsi="Calibri" w:cs="Calibri"/>
          <w:i/>
          <w:iCs/>
        </w:rPr>
        <w:t>Developments in Environmental Science</w:t>
      </w:r>
      <w:r w:rsidRPr="000A05F0">
        <w:rPr>
          <w:rFonts w:ascii="Calibri" w:hAnsi="Calibri" w:cs="Calibri"/>
        </w:rPr>
        <w:t xml:space="preserve"> (Vol. 12, pp. 267–300). Elsevier. https://doi.org/10.1016/B978-0-08-098222-9.00015-7</w:t>
      </w:r>
    </w:p>
    <w:p w14:paraId="508835F2" w14:textId="77777777" w:rsidR="000A05F0" w:rsidRPr="000A05F0" w:rsidRDefault="000A05F0" w:rsidP="000A05F0">
      <w:pPr>
        <w:pStyle w:val="Bibliographie"/>
        <w:rPr>
          <w:rFonts w:ascii="Calibri" w:hAnsi="Calibri" w:cs="Calibri"/>
          <w:lang w:val="fr-BE"/>
        </w:rPr>
      </w:pPr>
      <w:r w:rsidRPr="000A05F0">
        <w:rPr>
          <w:rFonts w:ascii="Calibri" w:hAnsi="Calibri" w:cs="Calibri"/>
        </w:rPr>
        <w:lastRenderedPageBreak/>
        <w:t xml:space="preserve">Craine, J. M., Engelbrecht, B. M. J., Lusk, C. H., McDowell, N. G., &amp; Poorter, H. (2012). Resource limitation, tolerance, and the future of ecological plant classification. </w:t>
      </w:r>
      <w:r w:rsidRPr="000A05F0">
        <w:rPr>
          <w:rFonts w:ascii="Calibri" w:hAnsi="Calibri" w:cs="Calibri"/>
          <w:i/>
          <w:iCs/>
          <w:lang w:val="fr-BE"/>
        </w:rPr>
        <w:t>Frontiers in Plant Science</w:t>
      </w:r>
      <w:r w:rsidRPr="000A05F0">
        <w:rPr>
          <w:rFonts w:ascii="Calibri" w:hAnsi="Calibri" w:cs="Calibri"/>
          <w:lang w:val="fr-BE"/>
        </w:rPr>
        <w:t xml:space="preserve">, </w:t>
      </w:r>
      <w:r w:rsidRPr="000A05F0">
        <w:rPr>
          <w:rFonts w:ascii="Calibri" w:hAnsi="Calibri" w:cs="Calibri"/>
          <w:i/>
          <w:iCs/>
          <w:lang w:val="fr-BE"/>
        </w:rPr>
        <w:t>3</w:t>
      </w:r>
      <w:r w:rsidRPr="000A05F0">
        <w:rPr>
          <w:rFonts w:ascii="Calibri" w:hAnsi="Calibri" w:cs="Calibri"/>
          <w:lang w:val="fr-BE"/>
        </w:rPr>
        <w:t>. https://doi.org/10.3389/fpls.2012.00246</w:t>
      </w:r>
    </w:p>
    <w:p w14:paraId="148A534B" w14:textId="77777777" w:rsidR="000A05F0" w:rsidRPr="000A05F0" w:rsidRDefault="000A05F0" w:rsidP="000A05F0">
      <w:pPr>
        <w:pStyle w:val="Bibliographie"/>
        <w:rPr>
          <w:rFonts w:ascii="Calibri" w:hAnsi="Calibri" w:cs="Calibri"/>
          <w:lang w:val="fr-BE"/>
        </w:rPr>
      </w:pPr>
      <w:r w:rsidRPr="000A05F0">
        <w:rPr>
          <w:rFonts w:ascii="Calibri" w:hAnsi="Calibri" w:cs="Calibri"/>
          <w:lang w:val="fr-BE"/>
        </w:rPr>
        <w:t xml:space="preserve">Ferry, B., Freycon, V., &amp; Paget, D. (2003). Genèse et fonctionnement hydrique des sols sur socle cristallin en Guyane. </w:t>
      </w:r>
      <w:r w:rsidRPr="000A05F0">
        <w:rPr>
          <w:rFonts w:ascii="Calibri" w:hAnsi="Calibri" w:cs="Calibri"/>
          <w:i/>
          <w:iCs/>
          <w:lang w:val="fr-BE"/>
        </w:rPr>
        <w:t>Revue Forestière Française</w:t>
      </w:r>
      <w:r w:rsidRPr="000A05F0">
        <w:rPr>
          <w:rFonts w:ascii="Calibri" w:hAnsi="Calibri" w:cs="Calibri"/>
          <w:lang w:val="fr-BE"/>
        </w:rPr>
        <w:t xml:space="preserve">, </w:t>
      </w:r>
      <w:r w:rsidRPr="000A05F0">
        <w:rPr>
          <w:rFonts w:ascii="Calibri" w:hAnsi="Calibri" w:cs="Calibri"/>
          <w:i/>
          <w:iCs/>
          <w:lang w:val="fr-BE"/>
        </w:rPr>
        <w:t>55</w:t>
      </w:r>
      <w:r w:rsidRPr="000A05F0">
        <w:rPr>
          <w:rFonts w:ascii="Calibri" w:hAnsi="Calibri" w:cs="Calibri"/>
          <w:lang w:val="fr-BE"/>
        </w:rPr>
        <w:t>(sp), 37–59. https://doi.org/10.4267/2042/5786</w:t>
      </w:r>
    </w:p>
    <w:p w14:paraId="19AA1793" w14:textId="77777777" w:rsidR="000A05F0" w:rsidRPr="000A05F0" w:rsidRDefault="000A05F0" w:rsidP="000A05F0">
      <w:pPr>
        <w:pStyle w:val="Bibliographie"/>
        <w:rPr>
          <w:rFonts w:ascii="Calibri" w:hAnsi="Calibri" w:cs="Calibri"/>
          <w:lang w:val="fr-BE"/>
        </w:rPr>
      </w:pPr>
      <w:r w:rsidRPr="000A05F0">
        <w:rPr>
          <w:rFonts w:ascii="Calibri" w:hAnsi="Calibri" w:cs="Calibri"/>
          <w:lang w:val="fr-BE"/>
        </w:rPr>
        <w:t xml:space="preserve">Freschet, G. T., Pagès, L., Iversen, C. M., Comas, L. H., Rewald, B., Roumet, C., Klimešová, J., Zadworny, M., Poorter, H., Postma, J. A., Adams, T. S., Bagniewska-Zadworna, A., Bengough, A. G., Blancaflor, E. B., Brunner, I., Cornelissen, J. H. C., Garnier, E., Gessler, A., Hobbie, S. E., … </w:t>
      </w:r>
      <w:r w:rsidRPr="000A05F0">
        <w:rPr>
          <w:rFonts w:ascii="Calibri" w:hAnsi="Calibri" w:cs="Calibri"/>
        </w:rPr>
        <w:t xml:space="preserve">McCormack, M. L. (2021). A starting guide to root ecology: Strengthening ecological concepts and standardising root classification, sampling, processing and trait measurements. </w:t>
      </w:r>
      <w:r w:rsidRPr="000A05F0">
        <w:rPr>
          <w:rFonts w:ascii="Calibri" w:hAnsi="Calibri" w:cs="Calibri"/>
          <w:i/>
          <w:iCs/>
          <w:lang w:val="fr-BE"/>
        </w:rPr>
        <w:t>New Phytologist</w:t>
      </w:r>
      <w:r w:rsidRPr="000A05F0">
        <w:rPr>
          <w:rFonts w:ascii="Calibri" w:hAnsi="Calibri" w:cs="Calibri"/>
          <w:lang w:val="fr-BE"/>
        </w:rPr>
        <w:t xml:space="preserve">, </w:t>
      </w:r>
      <w:r w:rsidRPr="000A05F0">
        <w:rPr>
          <w:rFonts w:ascii="Calibri" w:hAnsi="Calibri" w:cs="Calibri"/>
          <w:i/>
          <w:iCs/>
          <w:lang w:val="fr-BE"/>
        </w:rPr>
        <w:t>232</w:t>
      </w:r>
      <w:r w:rsidRPr="000A05F0">
        <w:rPr>
          <w:rFonts w:ascii="Calibri" w:hAnsi="Calibri" w:cs="Calibri"/>
          <w:lang w:val="fr-BE"/>
        </w:rPr>
        <w:t>(3), 973–1122. https://doi.org/10.1111/nph.17572</w:t>
      </w:r>
    </w:p>
    <w:p w14:paraId="2D572624" w14:textId="77777777" w:rsidR="000A05F0" w:rsidRPr="000A05F0" w:rsidRDefault="000A05F0" w:rsidP="000A05F0">
      <w:pPr>
        <w:pStyle w:val="Bibliographie"/>
        <w:rPr>
          <w:rFonts w:ascii="Calibri" w:hAnsi="Calibri" w:cs="Calibri"/>
        </w:rPr>
      </w:pPr>
      <w:r w:rsidRPr="000A05F0">
        <w:rPr>
          <w:rFonts w:ascii="Calibri" w:hAnsi="Calibri" w:cs="Calibri"/>
          <w:lang w:val="fr-BE"/>
        </w:rPr>
        <w:t xml:space="preserve">Humbel, F.-X. (1978). </w:t>
      </w:r>
      <w:r w:rsidRPr="000A05F0">
        <w:rPr>
          <w:rFonts w:ascii="Calibri" w:hAnsi="Calibri" w:cs="Calibri"/>
          <w:i/>
          <w:iCs/>
          <w:lang w:val="fr-BE"/>
        </w:rPr>
        <w:t>Caractérisation, par des mesures physiques, hydriques et d’enracinement, de sols de Guyane française à dynamique de l’eau superficielle</w:t>
      </w:r>
      <w:r w:rsidRPr="000A05F0">
        <w:rPr>
          <w:rFonts w:ascii="Calibri" w:hAnsi="Calibri" w:cs="Calibri"/>
          <w:lang w:val="fr-BE"/>
        </w:rPr>
        <w:t xml:space="preserve"> (extrait de l’A.F.E.S 2; Science du sol). </w:t>
      </w:r>
      <w:r w:rsidRPr="000A05F0">
        <w:rPr>
          <w:rFonts w:ascii="Calibri" w:hAnsi="Calibri" w:cs="Calibri"/>
        </w:rPr>
        <w:t>ORSTOM.</w:t>
      </w:r>
    </w:p>
    <w:p w14:paraId="035EEE5A" w14:textId="77777777" w:rsidR="000A05F0" w:rsidRPr="000A05F0" w:rsidRDefault="000A05F0" w:rsidP="000A05F0">
      <w:pPr>
        <w:pStyle w:val="Bibliographie"/>
        <w:rPr>
          <w:rFonts w:ascii="Calibri" w:hAnsi="Calibri" w:cs="Calibri"/>
        </w:rPr>
      </w:pPr>
      <w:r w:rsidRPr="000A05F0">
        <w:rPr>
          <w:rFonts w:ascii="Calibri" w:hAnsi="Calibri" w:cs="Calibri"/>
        </w:rPr>
        <w:t xml:space="preserve">Jahn, R., Blume, H. P., Asio, V. B., Spaargaren, O., &amp; Schad, P. (2006). </w:t>
      </w:r>
      <w:r w:rsidRPr="000A05F0">
        <w:rPr>
          <w:rFonts w:ascii="Calibri" w:hAnsi="Calibri" w:cs="Calibri"/>
          <w:i/>
          <w:iCs/>
        </w:rPr>
        <w:t>Guidelines for soil description, 4th edition</w:t>
      </w:r>
      <w:r w:rsidRPr="000A05F0">
        <w:rPr>
          <w:rFonts w:ascii="Calibri" w:hAnsi="Calibri" w:cs="Calibri"/>
        </w:rPr>
        <w:t xml:space="preserve"> (p. ). FAO. https://library.wur.nl/WebQuery/wurpubs/355777</w:t>
      </w:r>
    </w:p>
    <w:p w14:paraId="6BEA99CE" w14:textId="77777777" w:rsidR="000A05F0" w:rsidRPr="000A05F0" w:rsidRDefault="000A05F0" w:rsidP="000A05F0">
      <w:pPr>
        <w:pStyle w:val="Bibliographie"/>
        <w:rPr>
          <w:rFonts w:ascii="Calibri" w:hAnsi="Calibri" w:cs="Calibri"/>
        </w:rPr>
      </w:pPr>
      <w:r w:rsidRPr="000A05F0">
        <w:rPr>
          <w:rFonts w:ascii="Calibri" w:hAnsi="Calibri" w:cs="Calibri"/>
          <w:i/>
          <w:iCs/>
        </w:rPr>
        <w:t>Portal—Paracou research station, a large scale forest disturbance experiment in Amazonia</w:t>
      </w:r>
      <w:r w:rsidRPr="000A05F0">
        <w:rPr>
          <w:rFonts w:ascii="Calibri" w:hAnsi="Calibri" w:cs="Calibri"/>
        </w:rPr>
        <w:t>. (n.d.). Retrieved 27 September 2023, from https://paracou.cirad.fr/website</w:t>
      </w:r>
    </w:p>
    <w:p w14:paraId="5EB57C9A" w14:textId="29AC08E0" w:rsidR="00E13C19" w:rsidRPr="001F21B8" w:rsidRDefault="00E13C19" w:rsidP="007F43B2">
      <w:pPr>
        <w:pStyle w:val="Sansinterligne"/>
        <w:rPr>
          <w:lang w:val="fr-BE"/>
          <w:rPrChange w:id="166" w:author="emilie sanvito" w:date="2023-11-02T12:15:00Z">
            <w:rPr>
              <w:lang w:val="en-GB"/>
            </w:rPr>
          </w:rPrChange>
        </w:rPr>
      </w:pPr>
      <w:r>
        <w:rPr>
          <w:lang w:val="en-GB"/>
        </w:rPr>
        <w:fldChar w:fldCharType="end"/>
      </w:r>
    </w:p>
    <w:p w14:paraId="01CB6A84" w14:textId="77777777" w:rsidR="00E217B7" w:rsidRPr="001F21B8" w:rsidRDefault="00E217B7" w:rsidP="00E217B7">
      <w:pPr>
        <w:pStyle w:val="Sansinterligne"/>
        <w:rPr>
          <w:lang w:val="fr-BE"/>
          <w:rPrChange w:id="167" w:author="emilie sanvito" w:date="2023-11-02T12:15:00Z">
            <w:rPr>
              <w:lang w:val="en-GB"/>
            </w:rPr>
          </w:rPrChange>
        </w:rPr>
      </w:pPr>
    </w:p>
    <w:p w14:paraId="769172D4" w14:textId="77777777" w:rsidR="001C10FD" w:rsidRPr="001F21B8" w:rsidRDefault="001C10FD" w:rsidP="00E217B7">
      <w:pPr>
        <w:pStyle w:val="Sansinterligne"/>
        <w:rPr>
          <w:lang w:val="fr-BE"/>
          <w:rPrChange w:id="168" w:author="emilie sanvito" w:date="2023-11-02T12:15:00Z">
            <w:rPr>
              <w:lang w:val="en-GB"/>
            </w:rPr>
          </w:rPrChange>
        </w:rPr>
      </w:pPr>
    </w:p>
    <w:p w14:paraId="26FEC893" w14:textId="77777777" w:rsidR="001C10FD" w:rsidRPr="001F21B8" w:rsidRDefault="001C10FD" w:rsidP="00E217B7">
      <w:pPr>
        <w:pStyle w:val="Sansinterligne"/>
        <w:rPr>
          <w:lang w:val="fr-BE"/>
          <w:rPrChange w:id="169" w:author="emilie sanvito" w:date="2023-11-02T12:15:00Z">
            <w:rPr>
              <w:lang w:val="en-GB"/>
            </w:rPr>
          </w:rPrChange>
        </w:rPr>
      </w:pPr>
    </w:p>
    <w:p w14:paraId="48EF8ABA" w14:textId="264DF351" w:rsidR="001C10FD" w:rsidRPr="001F21B8" w:rsidRDefault="001C10FD" w:rsidP="007F43B2">
      <w:pPr>
        <w:pStyle w:val="Sansinterligne"/>
        <w:rPr>
          <w:lang w:val="fr-BE"/>
          <w:rPrChange w:id="170" w:author="emilie sanvito" w:date="2023-11-02T12:15:00Z">
            <w:rPr>
              <w:lang w:val="en-GB"/>
            </w:rPr>
          </w:rPrChange>
        </w:rPr>
      </w:pPr>
      <w:r w:rsidRPr="001F21B8">
        <w:rPr>
          <w:lang w:val="fr-BE"/>
          <w:rPrChange w:id="171" w:author="emilie sanvito" w:date="2023-11-02T12:15:00Z">
            <w:rPr>
              <w:lang w:val="en-GB"/>
            </w:rPr>
          </w:rPrChange>
        </w:rPr>
        <w:t xml:space="preserve"> </w:t>
      </w:r>
    </w:p>
    <w:sectPr w:rsidR="001C10FD" w:rsidRPr="001F21B8" w:rsidSect="00515AD1">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6" w:author="emilie sanvito" w:date="2023-09-26T12:01:00Z" w:initials="es">
    <w:p w14:paraId="316DAEDD" w14:textId="43E9AB73" w:rsidR="004660D7" w:rsidRDefault="004660D7">
      <w:pPr>
        <w:pStyle w:val="Commentaire"/>
      </w:pPr>
      <w:r>
        <w:rPr>
          <w:rStyle w:val="Marquedecommentaire"/>
        </w:rPr>
        <w:annotationRef/>
      </w:r>
      <w:r w:rsidRPr="00E33114">
        <w:t>Ask english prof whether we use constraint or limitation</w:t>
      </w:r>
    </w:p>
  </w:comment>
  <w:comment w:id="100" w:author="Clément Thion" w:date="2023-11-09T22:45:00Z" w:initials="CT">
    <w:p w14:paraId="07A1B87F" w14:textId="77777777" w:rsidR="00D65689" w:rsidRDefault="00D65689">
      <w:pPr>
        <w:pStyle w:val="Commentaire"/>
      </w:pPr>
      <w:r>
        <w:rPr>
          <w:rStyle w:val="Marquedecommentaire"/>
        </w:rPr>
        <w:annotationRef/>
      </w:r>
      <w:r>
        <w:rPr>
          <w:lang w:val="fr-FR"/>
        </w:rPr>
        <w:t>This is more a side hypothesis for data treatment, as for the correlation between silt and topography</w:t>
      </w:r>
    </w:p>
  </w:comment>
  <w:comment w:id="97" w:author="Greta Dobetsberger" w:date="2023-11-10T16:29:00Z" w:initials="GD">
    <w:p w14:paraId="5EB8282B" w14:textId="69216E75" w:rsidR="09B9D985" w:rsidRDefault="09B9D985">
      <w:pPr>
        <w:pStyle w:val="Commentaire"/>
      </w:pPr>
      <w:r>
        <w:t>lists only if necessary. i would rather eliminate this list and pack it into a sentence like formulated below</w:t>
      </w:r>
      <w:r>
        <w:rPr>
          <w:rStyle w:val="Marquedecommentaire"/>
        </w:rPr>
        <w:annotationRef/>
      </w:r>
    </w:p>
  </w:comment>
  <w:comment w:id="98" w:author="Greta Dobetsberger" w:date="2023-11-10T18:20:00Z" w:initials="GD">
    <w:p w14:paraId="0E953AF4" w14:textId="7457EF91" w:rsidR="0F4323E8" w:rsidRDefault="0F4323E8">
      <w:pPr>
        <w:pStyle w:val="Commentaire"/>
      </w:pPr>
      <w:r>
        <w:t>"concentration" implies it is a number in percent, isn't it? that's why in my text and analysis i used "content" - but we can talk about this</w:t>
      </w:r>
      <w:r>
        <w:rPr>
          <w:rStyle w:val="Marquedecommentaire"/>
        </w:rPr>
        <w:annotationRef/>
      </w:r>
    </w:p>
  </w:comment>
  <w:comment w:id="137" w:author="Clément Thion" w:date="2023-11-10T18:12:00Z" w:initials="CT">
    <w:p w14:paraId="3671ADC3" w14:textId="77777777" w:rsidR="00EE1C39" w:rsidRDefault="00EE1C39">
      <w:pPr>
        <w:pStyle w:val="Commentaire"/>
      </w:pPr>
      <w:r>
        <w:rPr>
          <w:rStyle w:val="Marquedecommentaire"/>
        </w:rPr>
        <w:annotationRef/>
      </w:r>
      <w:r>
        <w:rPr>
          <w:lang w:val="fr-FR"/>
        </w:rPr>
        <w:t>It's grey bibliography, but still it is. I think we can do it. Of if you want we can just say that the report is on our repo github.</w:t>
      </w:r>
    </w:p>
  </w:comment>
  <w:comment w:id="139" w:author="Clément Thion" w:date="2023-11-10T18:17:00Z" w:initials="CT">
    <w:p w14:paraId="150BE659" w14:textId="77777777" w:rsidR="00523255" w:rsidRDefault="00523255">
      <w:pPr>
        <w:pStyle w:val="Commentaire"/>
      </w:pPr>
      <w:r>
        <w:rPr>
          <w:rStyle w:val="Marquedecommentaire"/>
        </w:rPr>
        <w:annotationRef/>
      </w:r>
      <w:r>
        <w:rPr>
          <w:lang w:val="fr-FR"/>
        </w:rPr>
        <w:t>I changed the repo to public visibility so that the teachers can check the link and our data. It means that we'll have to make all our project files clean and well organised</w:t>
      </w:r>
    </w:p>
  </w:comment>
  <w:comment w:id="141" w:author="Greta Dobetsberger" w:date="2023-09-27T10:30:00Z" w:initials="GD">
    <w:p w14:paraId="7652E8CF" w14:textId="606947EA" w:rsidR="1A8BE7C5" w:rsidRDefault="1A8BE7C5">
      <w:pPr>
        <w:pStyle w:val="Commentaire"/>
      </w:pPr>
      <w:r>
        <w:t>https://paracou.cirad.fr/website</w:t>
      </w:r>
      <w:r>
        <w:rPr>
          <w:rStyle w:val="Marquedecommentaire"/>
        </w:rPr>
        <w:annotationRef/>
      </w:r>
    </w:p>
  </w:comment>
  <w:comment w:id="145" w:author="Clément Thion" w:date="2023-11-10T19:04:00Z" w:initials="CT">
    <w:p w14:paraId="3B0088BA" w14:textId="77777777" w:rsidR="00324E5D" w:rsidRDefault="00324E5D" w:rsidP="00324E5D">
      <w:pPr>
        <w:pStyle w:val="Commentaire"/>
      </w:pPr>
      <w:r>
        <w:rPr>
          <w:rStyle w:val="Marquedecommentaire"/>
        </w:rPr>
        <w:annotationRef/>
      </w:r>
      <w:r>
        <w:rPr>
          <w:lang w:val="fr-FR"/>
        </w:rPr>
        <w:t>Confirme with Giacomo that the dataset we have concerns the whole P16 or only subplot part</w:t>
      </w:r>
    </w:p>
  </w:comment>
  <w:comment w:id="148" w:author="Clément Thion" w:date="2023-10-09T09:49:00Z" w:initials="CT">
    <w:p w14:paraId="32F6080E" w14:textId="74A8D504" w:rsidR="004F0DBA" w:rsidRDefault="004F0DBA">
      <w:pPr>
        <w:pStyle w:val="Commentaire"/>
      </w:pPr>
      <w:r>
        <w:rPr>
          <w:rStyle w:val="Marquedecommentaire"/>
        </w:rPr>
        <w:annotationRef/>
      </w:r>
      <w:r w:rsidRPr="00E33114">
        <w:t xml:space="preserve">The fact that we focused on slopes will be explained in the introduction I think ? </w:t>
      </w:r>
      <w:r>
        <w:rPr>
          <w:lang w:val="fr-FR"/>
        </w:rPr>
        <w:t>Then there's no need to say why in the method</w:t>
      </w:r>
    </w:p>
  </w:comment>
  <w:comment w:id="149" w:author="emilie sanvito" w:date="2023-11-09T17:55:00Z" w:initials="es">
    <w:p w14:paraId="15D6BB3A" w14:textId="77777777" w:rsidR="00BF02D2" w:rsidRDefault="00BF02D2">
      <w:pPr>
        <w:pStyle w:val="Commentaire"/>
      </w:pPr>
      <w:r>
        <w:rPr>
          <w:rStyle w:val="Marquedecommentaire"/>
        </w:rPr>
        <w:annotationRef/>
      </w:r>
      <w:r>
        <w:t>I think we could just repeat it here shortly? Because it is still part of our method part</w:t>
      </w:r>
    </w:p>
  </w:comment>
  <w:comment w:id="150" w:author="emilie sanvito" w:date="2023-11-09T19:00:00Z" w:initials="es">
    <w:p w14:paraId="10C4196A" w14:textId="1F19D0EB" w:rsidR="002500A5" w:rsidRDefault="002500A5">
      <w:pPr>
        <w:pStyle w:val="Commentaire"/>
      </w:pPr>
      <w:r>
        <w:rPr>
          <w:rStyle w:val="Marquedecommentaire"/>
        </w:rPr>
        <w:annotationRef/>
      </w:r>
      <w:r>
        <w:t xml:space="preserve">Found very good source that explains this, but cannot access the book anywhere so idk how to use it without having read it (now it explains well by root bible) </w:t>
      </w:r>
    </w:p>
    <w:p w14:paraId="637716A8" w14:textId="77777777" w:rsidR="002500A5" w:rsidRDefault="002500A5">
      <w:pPr>
        <w:pStyle w:val="Commentaire"/>
      </w:pPr>
      <w:r>
        <w:rPr>
          <w:b/>
          <w:bCs/>
        </w:rPr>
        <w:t>Trench Profile Techniques and Core Break Methods - van Noordwijk et al. 2000</w:t>
      </w:r>
    </w:p>
  </w:comment>
  <w:comment w:id="151" w:author="emilie sanvito" w:date="2023-11-09T19:05:00Z" w:initials="es">
    <w:p w14:paraId="501721BC" w14:textId="77777777" w:rsidR="00C65816" w:rsidRDefault="008C1337">
      <w:pPr>
        <w:pStyle w:val="Commentaire"/>
      </w:pPr>
      <w:r>
        <w:rPr>
          <w:rStyle w:val="Marquedecommentaire"/>
        </w:rPr>
        <w:annotationRef/>
      </w:r>
      <w:r w:rsidR="00C65816">
        <w:t xml:space="preserve">Might also just source root bible (Freshet et al) because explains it nicely in: </w:t>
      </w:r>
      <w:r w:rsidR="00C65816">
        <w:rPr>
          <w:i/>
          <w:iCs/>
        </w:rPr>
        <w:t>Overview of root observation methods Soil trench profile</w:t>
      </w:r>
    </w:p>
  </w:comment>
  <w:comment w:id="152" w:author="Clément Thion" w:date="2023-11-09T21:44:00Z" w:initials="CT">
    <w:p w14:paraId="6D3C5259" w14:textId="77777777" w:rsidR="00B46206" w:rsidRDefault="00B46206">
      <w:pPr>
        <w:pStyle w:val="Commentaire"/>
      </w:pPr>
      <w:r>
        <w:rPr>
          <w:rStyle w:val="Marquedecommentaire"/>
        </w:rPr>
        <w:annotationRef/>
      </w:r>
      <w:r>
        <w:rPr>
          <w:lang w:val="fr-FR"/>
        </w:rPr>
        <w:t>As for the color, idk if it's necessary to say this</w:t>
      </w:r>
    </w:p>
  </w:comment>
  <w:comment w:id="153" w:author="emilie sanvito" w:date="2023-11-10T16:53:00Z" w:initials="es">
    <w:p w14:paraId="0CCD5DA4" w14:textId="77777777" w:rsidR="0078574C" w:rsidRDefault="0078574C">
      <w:pPr>
        <w:pStyle w:val="Commentaire"/>
      </w:pPr>
      <w:r>
        <w:rPr>
          <w:rStyle w:val="Marquedecommentaire"/>
        </w:rPr>
        <w:annotationRef/>
      </w:r>
      <w:r>
        <w:t>True but maybe also in general to be able to maybe one day do lab analysis, it is just an inventory way also no?</w:t>
      </w:r>
    </w:p>
  </w:comment>
  <w:comment w:id="154" w:author="Greta Dobetsberger" w:date="2023-11-10T16:55:00Z" w:initials="GD">
    <w:p w14:paraId="6E33BE87" w14:textId="070B73A8" w:rsidR="736D1E0E" w:rsidRDefault="736D1E0E">
      <w:pPr>
        <w:pStyle w:val="Commentaire"/>
      </w:pPr>
      <w:r>
        <w:t>no, i would say only information relevant to the article to not take up space and cause confusion. of course we did a lot of things, but maybe we just mentioned what we really use.</w:t>
      </w:r>
      <w:r>
        <w:rPr>
          <w:rStyle w:val="Marquedecommentaire"/>
        </w:rPr>
        <w:annotationRef/>
      </w:r>
    </w:p>
  </w:comment>
  <w:comment w:id="155" w:author="Greta Dobetsberger" w:date="2023-11-10T16:53:00Z" w:initials="GD">
    <w:p w14:paraId="6DC99DE5" w14:textId="7D146446" w:rsidR="17CEB8B9" w:rsidRDefault="17CEB8B9">
      <w:pPr>
        <w:pStyle w:val="Commentaire"/>
      </w:pPr>
      <w:r>
        <w:t>would eliminate temporarily, it kind of sounds weird, although i know what you mean, one year is nothing in the life of a soil</w:t>
      </w:r>
      <w:r>
        <w:rPr>
          <w:rStyle w:val="Marquedecommentaire"/>
        </w:rPr>
        <w:annotationRef/>
      </w:r>
    </w:p>
  </w:comment>
  <w:comment w:id="156" w:author="Clément Thion" w:date="2023-11-10T17:22:00Z" w:initials="CT">
    <w:p w14:paraId="059F19CD" w14:textId="77777777" w:rsidR="00AA39E4" w:rsidRDefault="00AA39E4" w:rsidP="00AA39E4">
      <w:pPr>
        <w:pStyle w:val="Commentaire"/>
      </w:pPr>
      <w:r>
        <w:rPr>
          <w:rStyle w:val="Marquedecommentaire"/>
        </w:rPr>
        <w:annotationRef/>
      </w:r>
      <w:r>
        <w:rPr>
          <w:lang w:val="fr-FR"/>
        </w:rPr>
        <w:t>That's what PA said during a meeting</w:t>
      </w:r>
    </w:p>
  </w:comment>
  <w:comment w:id="157" w:author="Clément Thion" w:date="2023-11-10T17:17:00Z" w:initials="CT">
    <w:p w14:paraId="43AD8658" w14:textId="77777777" w:rsidR="00AA39E4" w:rsidRDefault="00AA39E4" w:rsidP="00AA39E4">
      <w:pPr>
        <w:pStyle w:val="Commentaire"/>
      </w:pPr>
      <w:r>
        <w:rPr>
          <w:rStyle w:val="Marquedecommentaire"/>
        </w:rPr>
        <w:annotationRef/>
      </w:r>
      <w:r>
        <w:rPr>
          <w:lang w:val="fr-FR"/>
        </w:rPr>
        <w:t>Put the HSD autocorrelation map in annexe</w:t>
      </w:r>
    </w:p>
  </w:comment>
  <w:comment w:id="158" w:author="Clément Thion" w:date="2023-11-09T21:27:00Z" w:initials="CT">
    <w:p w14:paraId="0BDD90AA" w14:textId="77777777" w:rsidR="00D27091" w:rsidRDefault="00D27091" w:rsidP="00D27091">
      <w:pPr>
        <w:pStyle w:val="Commentaire"/>
      </w:pPr>
      <w:r>
        <w:rPr>
          <w:rStyle w:val="Marquedecommentaire"/>
        </w:rPr>
        <w:annotationRef/>
      </w:r>
      <w:r>
        <w:rPr>
          <w:lang w:val="fr-FR"/>
        </w:rPr>
        <w:t>Yes it's only in result part</w:t>
      </w:r>
    </w:p>
  </w:comment>
  <w:comment w:id="161" w:author="Clément Thion" w:date="2023-11-09T23:03:00Z" w:initials="CT">
    <w:p w14:paraId="7A623C0A" w14:textId="77777777" w:rsidR="00BB4C1F" w:rsidRDefault="00BB4C1F">
      <w:pPr>
        <w:pStyle w:val="Commentaire"/>
      </w:pPr>
      <w:r>
        <w:rPr>
          <w:rStyle w:val="Marquedecommentaire"/>
        </w:rPr>
        <w:annotationRef/>
      </w:r>
      <w:r>
        <w:rPr>
          <w:lang w:val="fr-FR"/>
        </w:rPr>
        <w:t>Idk if we will talk about it, for now we didn't included water reserve in the results</w:t>
      </w:r>
    </w:p>
  </w:comment>
  <w:comment w:id="162" w:author="Clément Thion" w:date="2023-11-09T23:04:00Z" w:initials="CT">
    <w:p w14:paraId="4A96AD91" w14:textId="77777777" w:rsidR="0096444F" w:rsidRDefault="0096444F">
      <w:pPr>
        <w:pStyle w:val="Commentaire"/>
      </w:pPr>
      <w:r>
        <w:rPr>
          <w:rStyle w:val="Marquedecommentaire"/>
        </w:rPr>
        <w:annotationRef/>
      </w:r>
      <w:r>
        <w:rPr>
          <w:lang w:val="fr-FR"/>
        </w:rPr>
        <w:t>If we don't, then we don't have to talk about coarse element neither</w:t>
      </w:r>
    </w:p>
  </w:comment>
  <w:comment w:id="163" w:author="emilie sanvito" w:date="2023-11-08T19:52:00Z" w:initials="es">
    <w:p w14:paraId="3B43018E" w14:textId="65F91D16" w:rsidR="00241DA5" w:rsidRDefault="00241DA5">
      <w:pPr>
        <w:pStyle w:val="Commentaire"/>
      </w:pPr>
      <w:r>
        <w:rPr>
          <w:rStyle w:val="Marquedecommentaire"/>
        </w:rPr>
        <w:annotationRef/>
      </w:r>
      <w:r>
        <w:t>!something to think of</w:t>
      </w:r>
    </w:p>
  </w:comment>
  <w:comment w:id="165" w:author="Clément Thion" w:date="2023-11-09T22:25:00Z" w:initials="CT">
    <w:p w14:paraId="22E8374E" w14:textId="77777777" w:rsidR="003F6C97" w:rsidRDefault="003F6C97">
      <w:pPr>
        <w:pStyle w:val="Commentaire"/>
      </w:pPr>
      <w:r>
        <w:rPr>
          <w:rStyle w:val="Marquedecommentaire"/>
        </w:rPr>
        <w:annotationRef/>
      </w:r>
      <w:r>
        <w:rPr>
          <w:lang w:val="fr-FR"/>
        </w:rPr>
        <w:t>In the doc PA gave us:</w:t>
      </w:r>
      <w:r>
        <w:rPr>
          <w:lang w:val="fr-FR"/>
        </w:rPr>
        <w:br/>
      </w:r>
      <w:r>
        <w:rPr>
          <w:lang w:val="fr-FR"/>
        </w:rPr>
        <w:br/>
        <w:t xml:space="preserve">« En cumulant les teneurs en limon et argile les corrélations entre teneur en éléments fins  (L+A) /et teneur en P extractible sont très importantes (r²=0.55 ; P&lt;0.0001) et même plus  fortes que celles observées avec les teneurs en N (r²= 0.48) et en C du sol (r²=0.5), également liées à la teneur en argile. »  </w:t>
      </w:r>
      <w:r>
        <w:rPr>
          <w:lang w:val="fr-FR"/>
        </w:rPr>
        <w:br/>
      </w:r>
      <w:r>
        <w:rPr>
          <w:lang w:val="fr-FR"/>
        </w:rPr>
        <w:br/>
        <w:t>« L’abondance relative des arbuscular Mycorhizes dans les sites plus pauvres en P extractibles suggère un rôle accru de ces champignons dans la fourniture en P aux racines des arbres.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6DAEDD" w15:done="0"/>
  <w15:commentEx w15:paraId="07A1B87F" w15:done="0"/>
  <w15:commentEx w15:paraId="5EB8282B" w15:done="0"/>
  <w15:commentEx w15:paraId="0E953AF4" w15:paraIdParent="5EB8282B" w15:done="0"/>
  <w15:commentEx w15:paraId="3671ADC3" w15:done="0"/>
  <w15:commentEx w15:paraId="150BE659" w15:done="0"/>
  <w15:commentEx w15:paraId="7652E8CF" w15:done="0"/>
  <w15:commentEx w15:paraId="3B0088BA" w15:done="0"/>
  <w15:commentEx w15:paraId="32F6080E" w15:done="1"/>
  <w15:commentEx w15:paraId="15D6BB3A" w15:paraIdParent="32F6080E" w15:done="1"/>
  <w15:commentEx w15:paraId="637716A8" w15:done="0"/>
  <w15:commentEx w15:paraId="501721BC" w15:paraIdParent="637716A8" w15:done="0"/>
  <w15:commentEx w15:paraId="6D3C5259" w15:done="0"/>
  <w15:commentEx w15:paraId="0CCD5DA4" w15:paraIdParent="6D3C5259" w15:done="0"/>
  <w15:commentEx w15:paraId="6E33BE87" w15:paraIdParent="6D3C5259" w15:done="0"/>
  <w15:commentEx w15:paraId="6DC99DE5" w15:done="0"/>
  <w15:commentEx w15:paraId="059F19CD" w15:done="0"/>
  <w15:commentEx w15:paraId="43AD8658" w15:done="0"/>
  <w15:commentEx w15:paraId="0BDD90AA" w15:done="1"/>
  <w15:commentEx w15:paraId="7A623C0A" w15:done="0"/>
  <w15:commentEx w15:paraId="4A96AD91" w15:paraIdParent="7A623C0A" w15:done="0"/>
  <w15:commentEx w15:paraId="3B43018E" w15:done="0"/>
  <w15:commentEx w15:paraId="22E837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ADD6D9" w16cex:dateUtc="2023-09-26T15:01:00Z"/>
  <w16cex:commentExtensible w16cex:durableId="3892154E" w16cex:dateUtc="2023-11-10T01:45:00Z"/>
  <w16cex:commentExtensible w16cex:durableId="0D3CE852" w16cex:dateUtc="2023-11-10T19:29:00Z"/>
  <w16cex:commentExtensible w16cex:durableId="326772E3" w16cex:dateUtc="2023-11-10T21:20:00Z"/>
  <w16cex:commentExtensible w16cex:durableId="39AF92B2" w16cex:dateUtc="2023-11-10T21:12:00Z"/>
  <w16cex:commentExtensible w16cex:durableId="510CDE5D" w16cex:dateUtc="2023-11-10T21:17:00Z"/>
  <w16cex:commentExtensible w16cex:durableId="62D6D24C" w16cex:dateUtc="2023-09-27T13:30:00Z"/>
  <w16cex:commentExtensible w16cex:durableId="6BED9A4A" w16cex:dateUtc="2023-11-10T22:04:00Z"/>
  <w16cex:commentExtensible w16cex:durableId="0569B3A8" w16cex:dateUtc="2023-10-09T12:49:00Z"/>
  <w16cex:commentExtensible w16cex:durableId="662BE5F6" w16cex:dateUtc="2023-11-09T20:55:00Z"/>
  <w16cex:commentExtensible w16cex:durableId="2BBDE89D" w16cex:dateUtc="2023-11-09T22:00:00Z"/>
  <w16cex:commentExtensible w16cex:durableId="175F14F1" w16cex:dateUtc="2023-11-09T22:05:00Z"/>
  <w16cex:commentExtensible w16cex:durableId="791E8B6E" w16cex:dateUtc="2023-11-10T00:44:00Z"/>
  <w16cex:commentExtensible w16cex:durableId="7AC538CC" w16cex:dateUtc="2023-11-10T19:53:00Z"/>
  <w16cex:commentExtensible w16cex:durableId="3AFE7530" w16cex:dateUtc="2023-11-10T19:55:00Z">
    <w16cex:extLst>
      <w16:ext w16:uri="{CE6994B0-6A32-4C9F-8C6B-6E91EDA988CE}">
        <cr:reactions xmlns:cr="http://schemas.microsoft.com/office/comments/2020/reactions">
          <cr:reaction reactionType="1">
            <cr:reactionInfo dateUtc="2023-11-10T21:14:17Z">
              <cr:user userId="a648334db5f9744c" userProvider="Windows Live" userName="emilie sanvito"/>
            </cr:reactionInfo>
          </cr:reaction>
        </cr:reactions>
      </w16:ext>
    </w16cex:extLst>
  </w16cex:commentExtensible>
  <w16cex:commentExtensible w16cex:durableId="33AFC476" w16cex:dateUtc="2023-11-10T19:53:00Z"/>
  <w16cex:commentExtensible w16cex:durableId="18B4D093" w16cex:dateUtc="2023-11-10T20:22:00Z"/>
  <w16cex:commentExtensible w16cex:durableId="038A93A9" w16cex:dateUtc="2023-11-10T20:17:00Z"/>
  <w16cex:commentExtensible w16cex:durableId="737AEAC7" w16cex:dateUtc="2023-11-10T00:27:00Z"/>
  <w16cex:commentExtensible w16cex:durableId="1BFDDFA2" w16cex:dateUtc="2023-11-10T02:03:00Z"/>
  <w16cex:commentExtensible w16cex:durableId="0B3BDF12" w16cex:dateUtc="2023-11-10T02:04:00Z"/>
  <w16cex:commentExtensible w16cex:durableId="1A386DEB" w16cex:dateUtc="2023-11-08T22:52:00Z"/>
  <w16cex:commentExtensible w16cex:durableId="50E21746" w16cex:dateUtc="2023-11-10T0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6DAEDD" w16cid:durableId="36ADD6D9"/>
  <w16cid:commentId w16cid:paraId="07A1B87F" w16cid:durableId="3892154E"/>
  <w16cid:commentId w16cid:paraId="5EB8282B" w16cid:durableId="0D3CE852"/>
  <w16cid:commentId w16cid:paraId="0E953AF4" w16cid:durableId="326772E3"/>
  <w16cid:commentId w16cid:paraId="3671ADC3" w16cid:durableId="39AF92B2"/>
  <w16cid:commentId w16cid:paraId="150BE659" w16cid:durableId="510CDE5D"/>
  <w16cid:commentId w16cid:paraId="7652E8CF" w16cid:durableId="62D6D24C"/>
  <w16cid:commentId w16cid:paraId="3B0088BA" w16cid:durableId="6BED9A4A"/>
  <w16cid:commentId w16cid:paraId="32F6080E" w16cid:durableId="0569B3A8"/>
  <w16cid:commentId w16cid:paraId="15D6BB3A" w16cid:durableId="662BE5F6"/>
  <w16cid:commentId w16cid:paraId="637716A8" w16cid:durableId="2BBDE89D"/>
  <w16cid:commentId w16cid:paraId="501721BC" w16cid:durableId="175F14F1"/>
  <w16cid:commentId w16cid:paraId="6D3C5259" w16cid:durableId="791E8B6E"/>
  <w16cid:commentId w16cid:paraId="0CCD5DA4" w16cid:durableId="7AC538CC"/>
  <w16cid:commentId w16cid:paraId="6E33BE87" w16cid:durableId="3AFE7530"/>
  <w16cid:commentId w16cid:paraId="6DC99DE5" w16cid:durableId="33AFC476"/>
  <w16cid:commentId w16cid:paraId="059F19CD" w16cid:durableId="18B4D093"/>
  <w16cid:commentId w16cid:paraId="43AD8658" w16cid:durableId="038A93A9"/>
  <w16cid:commentId w16cid:paraId="0BDD90AA" w16cid:durableId="737AEAC7"/>
  <w16cid:commentId w16cid:paraId="7A623C0A" w16cid:durableId="1BFDDFA2"/>
  <w16cid:commentId w16cid:paraId="4A96AD91" w16cid:durableId="0B3BDF12"/>
  <w16cid:commentId w16cid:paraId="3B43018E" w16cid:durableId="1A386DEB"/>
  <w16cid:commentId w16cid:paraId="22E8374E" w16cid:durableId="50E217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DB83B" w14:textId="77777777" w:rsidR="00B36EA3" w:rsidRDefault="00B36EA3" w:rsidP="008819FA">
      <w:pPr>
        <w:spacing w:after="0" w:line="240" w:lineRule="auto"/>
      </w:pPr>
      <w:r>
        <w:separator/>
      </w:r>
    </w:p>
  </w:endnote>
  <w:endnote w:type="continuationSeparator" w:id="0">
    <w:p w14:paraId="427A0DC8" w14:textId="77777777" w:rsidR="00B36EA3" w:rsidRDefault="00B36EA3" w:rsidP="008819FA">
      <w:pPr>
        <w:spacing w:after="0" w:line="240" w:lineRule="auto"/>
      </w:pPr>
      <w:r>
        <w:continuationSeparator/>
      </w:r>
    </w:p>
  </w:endnote>
  <w:endnote w:type="continuationNotice" w:id="1">
    <w:p w14:paraId="54B1DF88" w14:textId="77777777" w:rsidR="00B36EA3" w:rsidRDefault="00B36E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rriweather">
    <w:charset w:val="00"/>
    <w:family w:val="auto"/>
    <w:pitch w:val="variable"/>
    <w:sig w:usb0="20000207" w:usb1="00000002" w:usb2="00000000" w:usb3="00000000" w:csb0="00000197" w:csb1="00000000"/>
  </w:font>
  <w:font w:name="system-ui">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E88B" w14:textId="2A477B43" w:rsidR="00832151" w:rsidRDefault="00A25740">
    <w:pPr>
      <w:pStyle w:val="Pieddepage"/>
      <w:jc w:val="right"/>
    </w:pPr>
    <w:sdt>
      <w:sdtPr>
        <w:id w:val="648030472"/>
        <w:docPartObj>
          <w:docPartGallery w:val="Page Numbers (Bottom of Page)"/>
          <w:docPartUnique/>
        </w:docPartObj>
      </w:sdtPr>
      <w:sdtEndPr>
        <w:rPr>
          <w:noProof/>
        </w:rPr>
      </w:sdtEndPr>
      <w:sdtContent>
        <w:r w:rsidR="00832151">
          <w:fldChar w:fldCharType="begin"/>
        </w:r>
        <w:r w:rsidR="00832151">
          <w:instrText xml:space="preserve"> PAGE   \* MERGEFORMAT </w:instrText>
        </w:r>
        <w:r w:rsidR="00832151">
          <w:fldChar w:fldCharType="separate"/>
        </w:r>
        <w:r w:rsidR="00832151">
          <w:rPr>
            <w:noProof/>
          </w:rPr>
          <w:t>2</w:t>
        </w:r>
        <w:r w:rsidR="00832151">
          <w:rPr>
            <w:noProof/>
          </w:rPr>
          <w:fldChar w:fldCharType="end"/>
        </w:r>
      </w:sdtContent>
    </w:sdt>
  </w:p>
  <w:p w14:paraId="699E06B7" w14:textId="77777777" w:rsidR="00832151" w:rsidRDefault="008321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5DAB4" w14:textId="77777777" w:rsidR="00B36EA3" w:rsidRDefault="00B36EA3" w:rsidP="008819FA">
      <w:pPr>
        <w:spacing w:after="0" w:line="240" w:lineRule="auto"/>
      </w:pPr>
      <w:r>
        <w:separator/>
      </w:r>
    </w:p>
  </w:footnote>
  <w:footnote w:type="continuationSeparator" w:id="0">
    <w:p w14:paraId="4D150A24" w14:textId="77777777" w:rsidR="00B36EA3" w:rsidRDefault="00B36EA3" w:rsidP="008819FA">
      <w:pPr>
        <w:spacing w:after="0" w:line="240" w:lineRule="auto"/>
      </w:pPr>
      <w:r>
        <w:continuationSeparator/>
      </w:r>
    </w:p>
  </w:footnote>
  <w:footnote w:type="continuationNotice" w:id="1">
    <w:p w14:paraId="2BB1949C" w14:textId="77777777" w:rsidR="00B36EA3" w:rsidRDefault="00B36E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FA552" w14:textId="18012293" w:rsidR="008819FA" w:rsidRPr="00C4387D" w:rsidRDefault="008819FA">
    <w:pPr>
      <w:pStyle w:val="En-tte"/>
      <w:rPr>
        <w:lang w:val="en-GB"/>
      </w:rPr>
    </w:pPr>
    <w:r>
      <w:rPr>
        <w:lang w:val="en-GB"/>
      </w:rPr>
      <w:t>Number of pages total: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5DC4"/>
    <w:multiLevelType w:val="hybridMultilevel"/>
    <w:tmpl w:val="254AFC30"/>
    <w:lvl w:ilvl="0" w:tplc="214E2BC2">
      <w:start w:val="5"/>
      <w:numFmt w:val="bullet"/>
      <w:lvlText w:val=""/>
      <w:lvlJc w:val="left"/>
      <w:pPr>
        <w:ind w:left="1800" w:hanging="360"/>
      </w:pPr>
      <w:rPr>
        <w:rFonts w:ascii="Wingdings" w:eastAsiaTheme="minorHAnsi" w:hAnsi="Wingdings"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105B362A"/>
    <w:multiLevelType w:val="hybridMultilevel"/>
    <w:tmpl w:val="408CC434"/>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CA786D"/>
    <w:multiLevelType w:val="hybridMultilevel"/>
    <w:tmpl w:val="AB708FA4"/>
    <w:lvl w:ilvl="0" w:tplc="08668DE2">
      <w:start w:val="4"/>
      <w:numFmt w:val="bullet"/>
      <w:lvlText w:val="-"/>
      <w:lvlJc w:val="left"/>
      <w:pPr>
        <w:ind w:left="530" w:hanging="360"/>
      </w:pPr>
      <w:rPr>
        <w:rFonts w:ascii="Calibri" w:eastAsiaTheme="minorHAnsi" w:hAnsi="Calibri" w:cs="Calibri" w:hint="default"/>
      </w:rPr>
    </w:lvl>
    <w:lvl w:ilvl="1" w:tplc="20000003" w:tentative="1">
      <w:start w:val="1"/>
      <w:numFmt w:val="bullet"/>
      <w:lvlText w:val="o"/>
      <w:lvlJc w:val="left"/>
      <w:pPr>
        <w:ind w:left="1250" w:hanging="360"/>
      </w:pPr>
      <w:rPr>
        <w:rFonts w:ascii="Courier New" w:hAnsi="Courier New" w:cs="Courier New" w:hint="default"/>
      </w:rPr>
    </w:lvl>
    <w:lvl w:ilvl="2" w:tplc="20000005" w:tentative="1">
      <w:start w:val="1"/>
      <w:numFmt w:val="bullet"/>
      <w:lvlText w:val=""/>
      <w:lvlJc w:val="left"/>
      <w:pPr>
        <w:ind w:left="1970" w:hanging="360"/>
      </w:pPr>
      <w:rPr>
        <w:rFonts w:ascii="Wingdings" w:hAnsi="Wingdings" w:hint="default"/>
      </w:rPr>
    </w:lvl>
    <w:lvl w:ilvl="3" w:tplc="20000001" w:tentative="1">
      <w:start w:val="1"/>
      <w:numFmt w:val="bullet"/>
      <w:lvlText w:val=""/>
      <w:lvlJc w:val="left"/>
      <w:pPr>
        <w:ind w:left="2690" w:hanging="360"/>
      </w:pPr>
      <w:rPr>
        <w:rFonts w:ascii="Symbol" w:hAnsi="Symbol" w:hint="default"/>
      </w:rPr>
    </w:lvl>
    <w:lvl w:ilvl="4" w:tplc="20000003" w:tentative="1">
      <w:start w:val="1"/>
      <w:numFmt w:val="bullet"/>
      <w:lvlText w:val="o"/>
      <w:lvlJc w:val="left"/>
      <w:pPr>
        <w:ind w:left="3410" w:hanging="360"/>
      </w:pPr>
      <w:rPr>
        <w:rFonts w:ascii="Courier New" w:hAnsi="Courier New" w:cs="Courier New" w:hint="default"/>
      </w:rPr>
    </w:lvl>
    <w:lvl w:ilvl="5" w:tplc="20000005" w:tentative="1">
      <w:start w:val="1"/>
      <w:numFmt w:val="bullet"/>
      <w:lvlText w:val=""/>
      <w:lvlJc w:val="left"/>
      <w:pPr>
        <w:ind w:left="4130" w:hanging="360"/>
      </w:pPr>
      <w:rPr>
        <w:rFonts w:ascii="Wingdings" w:hAnsi="Wingdings" w:hint="default"/>
      </w:rPr>
    </w:lvl>
    <w:lvl w:ilvl="6" w:tplc="20000001" w:tentative="1">
      <w:start w:val="1"/>
      <w:numFmt w:val="bullet"/>
      <w:lvlText w:val=""/>
      <w:lvlJc w:val="left"/>
      <w:pPr>
        <w:ind w:left="4850" w:hanging="360"/>
      </w:pPr>
      <w:rPr>
        <w:rFonts w:ascii="Symbol" w:hAnsi="Symbol" w:hint="default"/>
      </w:rPr>
    </w:lvl>
    <w:lvl w:ilvl="7" w:tplc="20000003" w:tentative="1">
      <w:start w:val="1"/>
      <w:numFmt w:val="bullet"/>
      <w:lvlText w:val="o"/>
      <w:lvlJc w:val="left"/>
      <w:pPr>
        <w:ind w:left="5570" w:hanging="360"/>
      </w:pPr>
      <w:rPr>
        <w:rFonts w:ascii="Courier New" w:hAnsi="Courier New" w:cs="Courier New" w:hint="default"/>
      </w:rPr>
    </w:lvl>
    <w:lvl w:ilvl="8" w:tplc="20000005" w:tentative="1">
      <w:start w:val="1"/>
      <w:numFmt w:val="bullet"/>
      <w:lvlText w:val=""/>
      <w:lvlJc w:val="left"/>
      <w:pPr>
        <w:ind w:left="6290" w:hanging="360"/>
      </w:pPr>
      <w:rPr>
        <w:rFonts w:ascii="Wingdings" w:hAnsi="Wingdings" w:hint="default"/>
      </w:rPr>
    </w:lvl>
  </w:abstractNum>
  <w:abstractNum w:abstractNumId="3" w15:restartNumberingAfterBreak="0">
    <w:nsid w:val="29C345F2"/>
    <w:multiLevelType w:val="multilevel"/>
    <w:tmpl w:val="1F6AAA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5D742A"/>
    <w:multiLevelType w:val="hybridMultilevel"/>
    <w:tmpl w:val="FF90C0D6"/>
    <w:lvl w:ilvl="0" w:tplc="1C5077EC">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DE01B57"/>
    <w:multiLevelType w:val="hybridMultilevel"/>
    <w:tmpl w:val="F0D6DA0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E65B53"/>
    <w:multiLevelType w:val="hybridMultilevel"/>
    <w:tmpl w:val="909AEC12"/>
    <w:lvl w:ilvl="0" w:tplc="040C000F">
      <w:start w:val="1"/>
      <w:numFmt w:val="decimal"/>
      <w:lvlText w:val="%1."/>
      <w:lvlJc w:val="left"/>
      <w:pPr>
        <w:ind w:left="14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150482"/>
    <w:multiLevelType w:val="hybridMultilevel"/>
    <w:tmpl w:val="22F2F078"/>
    <w:lvl w:ilvl="0" w:tplc="FFFFFFFF">
      <w:start w:val="1"/>
      <w:numFmt w:val="bullet"/>
      <w:lvlText w:val="-"/>
      <w:lvlJc w:val="left"/>
      <w:pPr>
        <w:ind w:left="360" w:hanging="360"/>
      </w:pPr>
      <w:rPr>
        <w:rFonts w:ascii="Calibri" w:hAnsi="Calibr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A4C3CE8"/>
    <w:multiLevelType w:val="hybridMultilevel"/>
    <w:tmpl w:val="F628DF30"/>
    <w:lvl w:ilvl="0" w:tplc="3E5218F6">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C3613AE"/>
    <w:multiLevelType w:val="hybridMultilevel"/>
    <w:tmpl w:val="C2F011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31EF2B3"/>
    <w:multiLevelType w:val="hybridMultilevel"/>
    <w:tmpl w:val="FFFFFFFF"/>
    <w:lvl w:ilvl="0" w:tplc="A2565D48">
      <w:start w:val="1"/>
      <w:numFmt w:val="bullet"/>
      <w:lvlText w:val="-"/>
      <w:lvlJc w:val="left"/>
      <w:pPr>
        <w:ind w:left="720" w:hanging="360"/>
      </w:pPr>
      <w:rPr>
        <w:rFonts w:ascii="Calibri" w:hAnsi="Calibri" w:hint="default"/>
      </w:rPr>
    </w:lvl>
    <w:lvl w:ilvl="1" w:tplc="28EC2C48">
      <w:start w:val="1"/>
      <w:numFmt w:val="bullet"/>
      <w:lvlText w:val="o"/>
      <w:lvlJc w:val="left"/>
      <w:pPr>
        <w:ind w:left="1440" w:hanging="360"/>
      </w:pPr>
      <w:rPr>
        <w:rFonts w:ascii="Courier New" w:hAnsi="Courier New" w:hint="default"/>
      </w:rPr>
    </w:lvl>
    <w:lvl w:ilvl="2" w:tplc="13AC2604">
      <w:start w:val="1"/>
      <w:numFmt w:val="bullet"/>
      <w:lvlText w:val=""/>
      <w:lvlJc w:val="left"/>
      <w:pPr>
        <w:ind w:left="2160" w:hanging="360"/>
      </w:pPr>
      <w:rPr>
        <w:rFonts w:ascii="Wingdings" w:hAnsi="Wingdings" w:hint="default"/>
      </w:rPr>
    </w:lvl>
    <w:lvl w:ilvl="3" w:tplc="E550DFB4">
      <w:start w:val="1"/>
      <w:numFmt w:val="bullet"/>
      <w:lvlText w:val=""/>
      <w:lvlJc w:val="left"/>
      <w:pPr>
        <w:ind w:left="2880" w:hanging="360"/>
      </w:pPr>
      <w:rPr>
        <w:rFonts w:ascii="Symbol" w:hAnsi="Symbol" w:hint="default"/>
      </w:rPr>
    </w:lvl>
    <w:lvl w:ilvl="4" w:tplc="7ABC19F8">
      <w:start w:val="1"/>
      <w:numFmt w:val="bullet"/>
      <w:lvlText w:val="o"/>
      <w:lvlJc w:val="left"/>
      <w:pPr>
        <w:ind w:left="3600" w:hanging="360"/>
      </w:pPr>
      <w:rPr>
        <w:rFonts w:ascii="Courier New" w:hAnsi="Courier New" w:hint="default"/>
      </w:rPr>
    </w:lvl>
    <w:lvl w:ilvl="5" w:tplc="C5B43E0C">
      <w:start w:val="1"/>
      <w:numFmt w:val="bullet"/>
      <w:lvlText w:val=""/>
      <w:lvlJc w:val="left"/>
      <w:pPr>
        <w:ind w:left="4320" w:hanging="360"/>
      </w:pPr>
      <w:rPr>
        <w:rFonts w:ascii="Wingdings" w:hAnsi="Wingdings" w:hint="default"/>
      </w:rPr>
    </w:lvl>
    <w:lvl w:ilvl="6" w:tplc="B13E3EC2">
      <w:start w:val="1"/>
      <w:numFmt w:val="bullet"/>
      <w:lvlText w:val=""/>
      <w:lvlJc w:val="left"/>
      <w:pPr>
        <w:ind w:left="5040" w:hanging="360"/>
      </w:pPr>
      <w:rPr>
        <w:rFonts w:ascii="Symbol" w:hAnsi="Symbol" w:hint="default"/>
      </w:rPr>
    </w:lvl>
    <w:lvl w:ilvl="7" w:tplc="E18C3E5A">
      <w:start w:val="1"/>
      <w:numFmt w:val="bullet"/>
      <w:lvlText w:val="o"/>
      <w:lvlJc w:val="left"/>
      <w:pPr>
        <w:ind w:left="5760" w:hanging="360"/>
      </w:pPr>
      <w:rPr>
        <w:rFonts w:ascii="Courier New" w:hAnsi="Courier New" w:hint="default"/>
      </w:rPr>
    </w:lvl>
    <w:lvl w:ilvl="8" w:tplc="6F7A029E">
      <w:start w:val="1"/>
      <w:numFmt w:val="bullet"/>
      <w:lvlText w:val=""/>
      <w:lvlJc w:val="left"/>
      <w:pPr>
        <w:ind w:left="6480" w:hanging="360"/>
      </w:pPr>
      <w:rPr>
        <w:rFonts w:ascii="Wingdings" w:hAnsi="Wingdings" w:hint="default"/>
      </w:rPr>
    </w:lvl>
  </w:abstractNum>
  <w:abstractNum w:abstractNumId="11" w15:restartNumberingAfterBreak="0">
    <w:nsid w:val="4E902435"/>
    <w:multiLevelType w:val="hybridMultilevel"/>
    <w:tmpl w:val="7D4AF2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B95AA9"/>
    <w:multiLevelType w:val="multilevel"/>
    <w:tmpl w:val="BFC46A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0800E8C"/>
    <w:multiLevelType w:val="hybridMultilevel"/>
    <w:tmpl w:val="8D9AEE4A"/>
    <w:lvl w:ilvl="0" w:tplc="85CA1DA4">
      <w:start w:val="5"/>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CB846D8"/>
    <w:multiLevelType w:val="hybridMultilevel"/>
    <w:tmpl w:val="528C19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4554E76"/>
    <w:multiLevelType w:val="multilevel"/>
    <w:tmpl w:val="BFC46A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67A2ED7"/>
    <w:multiLevelType w:val="hybridMultilevel"/>
    <w:tmpl w:val="D0FAB0AA"/>
    <w:lvl w:ilvl="0" w:tplc="745EB35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F486970"/>
    <w:multiLevelType w:val="hybridMultilevel"/>
    <w:tmpl w:val="99DE848C"/>
    <w:lvl w:ilvl="0" w:tplc="BF163A0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4114C3"/>
    <w:multiLevelType w:val="hybridMultilevel"/>
    <w:tmpl w:val="465EF5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BF07DE7"/>
    <w:multiLevelType w:val="hybridMultilevel"/>
    <w:tmpl w:val="C14046E0"/>
    <w:lvl w:ilvl="0" w:tplc="7788FD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71046188">
    <w:abstractNumId w:val="18"/>
  </w:num>
  <w:num w:numId="2" w16cid:durableId="666833835">
    <w:abstractNumId w:val="19"/>
  </w:num>
  <w:num w:numId="3" w16cid:durableId="1869445996">
    <w:abstractNumId w:val="2"/>
  </w:num>
  <w:num w:numId="4" w16cid:durableId="1049065561">
    <w:abstractNumId w:val="7"/>
  </w:num>
  <w:num w:numId="5" w16cid:durableId="423308308">
    <w:abstractNumId w:val="16"/>
  </w:num>
  <w:num w:numId="6" w16cid:durableId="1142773084">
    <w:abstractNumId w:val="9"/>
  </w:num>
  <w:num w:numId="7" w16cid:durableId="372074265">
    <w:abstractNumId w:val="5"/>
  </w:num>
  <w:num w:numId="8" w16cid:durableId="1761826213">
    <w:abstractNumId w:val="10"/>
  </w:num>
  <w:num w:numId="9" w16cid:durableId="517476094">
    <w:abstractNumId w:val="17"/>
  </w:num>
  <w:num w:numId="10" w16cid:durableId="1666013387">
    <w:abstractNumId w:val="14"/>
  </w:num>
  <w:num w:numId="11" w16cid:durableId="1701009558">
    <w:abstractNumId w:val="13"/>
  </w:num>
  <w:num w:numId="12" w16cid:durableId="74130103">
    <w:abstractNumId w:val="0"/>
  </w:num>
  <w:num w:numId="13" w16cid:durableId="1744836543">
    <w:abstractNumId w:val="8"/>
  </w:num>
  <w:num w:numId="14" w16cid:durableId="545413609">
    <w:abstractNumId w:val="1"/>
  </w:num>
  <w:num w:numId="15" w16cid:durableId="2072146979">
    <w:abstractNumId w:val="6"/>
  </w:num>
  <w:num w:numId="16" w16cid:durableId="1157570229">
    <w:abstractNumId w:val="11"/>
  </w:num>
  <w:num w:numId="17" w16cid:durableId="145440765">
    <w:abstractNumId w:val="15"/>
  </w:num>
  <w:num w:numId="18" w16cid:durableId="1539780924">
    <w:abstractNumId w:val="4"/>
  </w:num>
  <w:num w:numId="19" w16cid:durableId="1137070437">
    <w:abstractNumId w:val="12"/>
  </w:num>
  <w:num w:numId="20" w16cid:durableId="6226412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ie sanvito">
    <w15:presenceInfo w15:providerId="Windows Live" w15:userId="a648334db5f9744c"/>
  </w15:person>
  <w15:person w15:author="Clément Thion">
    <w15:presenceInfo w15:providerId="Windows Live" w15:userId="9695988e358185de"/>
  </w15:person>
  <w15:person w15:author="Greta Dobetsberger">
    <w15:presenceInfo w15:providerId="Windows Live" w15:userId="f5c56dcfec81ad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CE"/>
    <w:rsid w:val="000002C0"/>
    <w:rsid w:val="00001616"/>
    <w:rsid w:val="0000166E"/>
    <w:rsid w:val="000016C0"/>
    <w:rsid w:val="0000170C"/>
    <w:rsid w:val="00001C55"/>
    <w:rsid w:val="000036CA"/>
    <w:rsid w:val="00004BE9"/>
    <w:rsid w:val="000052BD"/>
    <w:rsid w:val="00006114"/>
    <w:rsid w:val="00006784"/>
    <w:rsid w:val="00010038"/>
    <w:rsid w:val="00010385"/>
    <w:rsid w:val="000104E3"/>
    <w:rsid w:val="000120BB"/>
    <w:rsid w:val="00012D1C"/>
    <w:rsid w:val="00014791"/>
    <w:rsid w:val="00014968"/>
    <w:rsid w:val="000152D0"/>
    <w:rsid w:val="00015490"/>
    <w:rsid w:val="00015709"/>
    <w:rsid w:val="0001577F"/>
    <w:rsid w:val="00015842"/>
    <w:rsid w:val="00015FBA"/>
    <w:rsid w:val="00016071"/>
    <w:rsid w:val="00017CD9"/>
    <w:rsid w:val="00020723"/>
    <w:rsid w:val="00020F99"/>
    <w:rsid w:val="00022D6F"/>
    <w:rsid w:val="0002352B"/>
    <w:rsid w:val="00024C76"/>
    <w:rsid w:val="00024F9D"/>
    <w:rsid w:val="00025579"/>
    <w:rsid w:val="00025921"/>
    <w:rsid w:val="000259C3"/>
    <w:rsid w:val="000267B5"/>
    <w:rsid w:val="0002739D"/>
    <w:rsid w:val="00027B96"/>
    <w:rsid w:val="000309CD"/>
    <w:rsid w:val="00030A4D"/>
    <w:rsid w:val="00030EC2"/>
    <w:rsid w:val="0003198A"/>
    <w:rsid w:val="000319C3"/>
    <w:rsid w:val="00032457"/>
    <w:rsid w:val="00032C5B"/>
    <w:rsid w:val="00033ABE"/>
    <w:rsid w:val="00033DC9"/>
    <w:rsid w:val="00035633"/>
    <w:rsid w:val="00035ECA"/>
    <w:rsid w:val="00036167"/>
    <w:rsid w:val="00036BCF"/>
    <w:rsid w:val="00037210"/>
    <w:rsid w:val="00037660"/>
    <w:rsid w:val="00037CF3"/>
    <w:rsid w:val="0004000B"/>
    <w:rsid w:val="00040615"/>
    <w:rsid w:val="000408FE"/>
    <w:rsid w:val="00040E0D"/>
    <w:rsid w:val="00041DBD"/>
    <w:rsid w:val="000424F3"/>
    <w:rsid w:val="00042A5F"/>
    <w:rsid w:val="000432FE"/>
    <w:rsid w:val="000436D1"/>
    <w:rsid w:val="00043A61"/>
    <w:rsid w:val="000443E5"/>
    <w:rsid w:val="00045D67"/>
    <w:rsid w:val="000468BD"/>
    <w:rsid w:val="000469CD"/>
    <w:rsid w:val="00047163"/>
    <w:rsid w:val="00047D5B"/>
    <w:rsid w:val="00050E6C"/>
    <w:rsid w:val="0005152C"/>
    <w:rsid w:val="0005269C"/>
    <w:rsid w:val="00052ADD"/>
    <w:rsid w:val="00052BFA"/>
    <w:rsid w:val="000543C2"/>
    <w:rsid w:val="00054B72"/>
    <w:rsid w:val="00054C0C"/>
    <w:rsid w:val="00055003"/>
    <w:rsid w:val="00055258"/>
    <w:rsid w:val="00055269"/>
    <w:rsid w:val="000571E2"/>
    <w:rsid w:val="00060C6C"/>
    <w:rsid w:val="000611A7"/>
    <w:rsid w:val="00061936"/>
    <w:rsid w:val="00061CE5"/>
    <w:rsid w:val="00062401"/>
    <w:rsid w:val="00062711"/>
    <w:rsid w:val="00063681"/>
    <w:rsid w:val="000637F2"/>
    <w:rsid w:val="00065959"/>
    <w:rsid w:val="00065A5E"/>
    <w:rsid w:val="00065F04"/>
    <w:rsid w:val="00067349"/>
    <w:rsid w:val="000676B6"/>
    <w:rsid w:val="00067851"/>
    <w:rsid w:val="00067DF1"/>
    <w:rsid w:val="00070300"/>
    <w:rsid w:val="00071591"/>
    <w:rsid w:val="00071818"/>
    <w:rsid w:val="000719F8"/>
    <w:rsid w:val="000730DC"/>
    <w:rsid w:val="00073724"/>
    <w:rsid w:val="00073D4B"/>
    <w:rsid w:val="0007403C"/>
    <w:rsid w:val="00074B97"/>
    <w:rsid w:val="00074DD8"/>
    <w:rsid w:val="000754D6"/>
    <w:rsid w:val="00075C96"/>
    <w:rsid w:val="00076829"/>
    <w:rsid w:val="0007693E"/>
    <w:rsid w:val="000770AB"/>
    <w:rsid w:val="00077902"/>
    <w:rsid w:val="000779D2"/>
    <w:rsid w:val="000800D1"/>
    <w:rsid w:val="00080CF9"/>
    <w:rsid w:val="00080F15"/>
    <w:rsid w:val="00081251"/>
    <w:rsid w:val="0008249A"/>
    <w:rsid w:val="00083340"/>
    <w:rsid w:val="000844D1"/>
    <w:rsid w:val="0008453F"/>
    <w:rsid w:val="000849D4"/>
    <w:rsid w:val="000852CE"/>
    <w:rsid w:val="000860CA"/>
    <w:rsid w:val="00086387"/>
    <w:rsid w:val="00086A15"/>
    <w:rsid w:val="00090798"/>
    <w:rsid w:val="000916A6"/>
    <w:rsid w:val="0009197A"/>
    <w:rsid w:val="00091A97"/>
    <w:rsid w:val="00091F67"/>
    <w:rsid w:val="00093206"/>
    <w:rsid w:val="00093440"/>
    <w:rsid w:val="00093947"/>
    <w:rsid w:val="00093A02"/>
    <w:rsid w:val="00093A65"/>
    <w:rsid w:val="00093B81"/>
    <w:rsid w:val="00093D11"/>
    <w:rsid w:val="0009530D"/>
    <w:rsid w:val="00095DE3"/>
    <w:rsid w:val="0009701A"/>
    <w:rsid w:val="000972C8"/>
    <w:rsid w:val="00097D85"/>
    <w:rsid w:val="000A05F0"/>
    <w:rsid w:val="000A17E7"/>
    <w:rsid w:val="000A1EC9"/>
    <w:rsid w:val="000A2732"/>
    <w:rsid w:val="000A2ACD"/>
    <w:rsid w:val="000A3FE2"/>
    <w:rsid w:val="000A4766"/>
    <w:rsid w:val="000A4DAB"/>
    <w:rsid w:val="000A5360"/>
    <w:rsid w:val="000A5506"/>
    <w:rsid w:val="000A5A2B"/>
    <w:rsid w:val="000A5BD3"/>
    <w:rsid w:val="000A5D9D"/>
    <w:rsid w:val="000A7332"/>
    <w:rsid w:val="000A7592"/>
    <w:rsid w:val="000A76D2"/>
    <w:rsid w:val="000A7F4F"/>
    <w:rsid w:val="000A7F8D"/>
    <w:rsid w:val="000B04F4"/>
    <w:rsid w:val="000B07AB"/>
    <w:rsid w:val="000B0D4C"/>
    <w:rsid w:val="000B0FD0"/>
    <w:rsid w:val="000B1935"/>
    <w:rsid w:val="000B1C40"/>
    <w:rsid w:val="000B1FAE"/>
    <w:rsid w:val="000B2BBE"/>
    <w:rsid w:val="000B31DC"/>
    <w:rsid w:val="000B37E2"/>
    <w:rsid w:val="000B3C52"/>
    <w:rsid w:val="000B441F"/>
    <w:rsid w:val="000B48DB"/>
    <w:rsid w:val="000B54A4"/>
    <w:rsid w:val="000B7427"/>
    <w:rsid w:val="000B74A5"/>
    <w:rsid w:val="000B7642"/>
    <w:rsid w:val="000B7711"/>
    <w:rsid w:val="000B7E0A"/>
    <w:rsid w:val="000B7F42"/>
    <w:rsid w:val="000C0CFB"/>
    <w:rsid w:val="000C1022"/>
    <w:rsid w:val="000C14CC"/>
    <w:rsid w:val="000C2E8B"/>
    <w:rsid w:val="000C3110"/>
    <w:rsid w:val="000C33FA"/>
    <w:rsid w:val="000C3A15"/>
    <w:rsid w:val="000C53E5"/>
    <w:rsid w:val="000C5A89"/>
    <w:rsid w:val="000C5F32"/>
    <w:rsid w:val="000D074A"/>
    <w:rsid w:val="000D161B"/>
    <w:rsid w:val="000D25D9"/>
    <w:rsid w:val="000D3927"/>
    <w:rsid w:val="000D48D4"/>
    <w:rsid w:val="000D54BE"/>
    <w:rsid w:val="000D61EA"/>
    <w:rsid w:val="000D62BF"/>
    <w:rsid w:val="000D64F3"/>
    <w:rsid w:val="000D7FF4"/>
    <w:rsid w:val="000E0ABE"/>
    <w:rsid w:val="000E153E"/>
    <w:rsid w:val="000E20F5"/>
    <w:rsid w:val="000E2CD7"/>
    <w:rsid w:val="000E2D7C"/>
    <w:rsid w:val="000E42B0"/>
    <w:rsid w:val="000E4A9F"/>
    <w:rsid w:val="000E5AF9"/>
    <w:rsid w:val="000E5E9A"/>
    <w:rsid w:val="000E662E"/>
    <w:rsid w:val="000E72AE"/>
    <w:rsid w:val="000E73B0"/>
    <w:rsid w:val="000E7D6E"/>
    <w:rsid w:val="000F1C8F"/>
    <w:rsid w:val="000F1D6A"/>
    <w:rsid w:val="000F242B"/>
    <w:rsid w:val="000F2DC3"/>
    <w:rsid w:val="000F303A"/>
    <w:rsid w:val="000F4DE4"/>
    <w:rsid w:val="000F541E"/>
    <w:rsid w:val="000F5CFD"/>
    <w:rsid w:val="000F615F"/>
    <w:rsid w:val="000F628C"/>
    <w:rsid w:val="000F66C9"/>
    <w:rsid w:val="000F6811"/>
    <w:rsid w:val="000F68BA"/>
    <w:rsid w:val="000F6DFE"/>
    <w:rsid w:val="000F7F3E"/>
    <w:rsid w:val="00100491"/>
    <w:rsid w:val="001005D4"/>
    <w:rsid w:val="00100916"/>
    <w:rsid w:val="00100F95"/>
    <w:rsid w:val="001013A6"/>
    <w:rsid w:val="00101A05"/>
    <w:rsid w:val="0010273C"/>
    <w:rsid w:val="001034FE"/>
    <w:rsid w:val="001049A4"/>
    <w:rsid w:val="00104EE1"/>
    <w:rsid w:val="00104FBF"/>
    <w:rsid w:val="0010651C"/>
    <w:rsid w:val="00106BD7"/>
    <w:rsid w:val="0010718D"/>
    <w:rsid w:val="00111D27"/>
    <w:rsid w:val="0011225F"/>
    <w:rsid w:val="00112460"/>
    <w:rsid w:val="00112EE1"/>
    <w:rsid w:val="00113A06"/>
    <w:rsid w:val="00113F80"/>
    <w:rsid w:val="00115425"/>
    <w:rsid w:val="00115EBE"/>
    <w:rsid w:val="00115F92"/>
    <w:rsid w:val="001161BA"/>
    <w:rsid w:val="001164A2"/>
    <w:rsid w:val="0011686C"/>
    <w:rsid w:val="00116DD0"/>
    <w:rsid w:val="00116E0C"/>
    <w:rsid w:val="001174F8"/>
    <w:rsid w:val="00117A33"/>
    <w:rsid w:val="00117D27"/>
    <w:rsid w:val="00122FBE"/>
    <w:rsid w:val="0012348F"/>
    <w:rsid w:val="00123A1A"/>
    <w:rsid w:val="00123A65"/>
    <w:rsid w:val="00123EB2"/>
    <w:rsid w:val="00124755"/>
    <w:rsid w:val="001248F1"/>
    <w:rsid w:val="00124C0A"/>
    <w:rsid w:val="00124C5D"/>
    <w:rsid w:val="00126534"/>
    <w:rsid w:val="0012755F"/>
    <w:rsid w:val="00127A3D"/>
    <w:rsid w:val="00127BA5"/>
    <w:rsid w:val="00130664"/>
    <w:rsid w:val="001306F2"/>
    <w:rsid w:val="001306F3"/>
    <w:rsid w:val="00131190"/>
    <w:rsid w:val="00131565"/>
    <w:rsid w:val="00131868"/>
    <w:rsid w:val="00131898"/>
    <w:rsid w:val="00131B96"/>
    <w:rsid w:val="001333B2"/>
    <w:rsid w:val="00136AB8"/>
    <w:rsid w:val="001407E3"/>
    <w:rsid w:val="00140DA6"/>
    <w:rsid w:val="00141CA0"/>
    <w:rsid w:val="00141E76"/>
    <w:rsid w:val="00142ABE"/>
    <w:rsid w:val="00142CA6"/>
    <w:rsid w:val="0014315E"/>
    <w:rsid w:val="00143A78"/>
    <w:rsid w:val="00144E11"/>
    <w:rsid w:val="001461FC"/>
    <w:rsid w:val="001465BB"/>
    <w:rsid w:val="0014748A"/>
    <w:rsid w:val="00147AF9"/>
    <w:rsid w:val="001503C1"/>
    <w:rsid w:val="001505CE"/>
    <w:rsid w:val="0015092C"/>
    <w:rsid w:val="001514C2"/>
    <w:rsid w:val="00151C56"/>
    <w:rsid w:val="00152107"/>
    <w:rsid w:val="00152B34"/>
    <w:rsid w:val="00152BE5"/>
    <w:rsid w:val="00153C66"/>
    <w:rsid w:val="0015579A"/>
    <w:rsid w:val="00155B5B"/>
    <w:rsid w:val="001573E9"/>
    <w:rsid w:val="00160203"/>
    <w:rsid w:val="00161068"/>
    <w:rsid w:val="00163544"/>
    <w:rsid w:val="001645BE"/>
    <w:rsid w:val="0016466A"/>
    <w:rsid w:val="00164A14"/>
    <w:rsid w:val="00166AB6"/>
    <w:rsid w:val="001673A7"/>
    <w:rsid w:val="00167514"/>
    <w:rsid w:val="00167847"/>
    <w:rsid w:val="0017051D"/>
    <w:rsid w:val="001712F6"/>
    <w:rsid w:val="00172E9B"/>
    <w:rsid w:val="001733E5"/>
    <w:rsid w:val="00174557"/>
    <w:rsid w:val="00175B28"/>
    <w:rsid w:val="0017621B"/>
    <w:rsid w:val="0017737D"/>
    <w:rsid w:val="001802A6"/>
    <w:rsid w:val="00181B2F"/>
    <w:rsid w:val="00181F53"/>
    <w:rsid w:val="001841D9"/>
    <w:rsid w:val="001846E2"/>
    <w:rsid w:val="00187247"/>
    <w:rsid w:val="0018745B"/>
    <w:rsid w:val="001878D5"/>
    <w:rsid w:val="00190001"/>
    <w:rsid w:val="001907A8"/>
    <w:rsid w:val="001909BE"/>
    <w:rsid w:val="001920B1"/>
    <w:rsid w:val="001923B0"/>
    <w:rsid w:val="00192AD2"/>
    <w:rsid w:val="00192DAE"/>
    <w:rsid w:val="0019362E"/>
    <w:rsid w:val="001939CD"/>
    <w:rsid w:val="001947F2"/>
    <w:rsid w:val="0019493F"/>
    <w:rsid w:val="001951CD"/>
    <w:rsid w:val="00195322"/>
    <w:rsid w:val="00196140"/>
    <w:rsid w:val="00196ED1"/>
    <w:rsid w:val="00196F8C"/>
    <w:rsid w:val="001976E6"/>
    <w:rsid w:val="0019786B"/>
    <w:rsid w:val="001A0134"/>
    <w:rsid w:val="001A03D6"/>
    <w:rsid w:val="001A0BE1"/>
    <w:rsid w:val="001A0C5C"/>
    <w:rsid w:val="001A1BF7"/>
    <w:rsid w:val="001A2327"/>
    <w:rsid w:val="001A2AA1"/>
    <w:rsid w:val="001A3B48"/>
    <w:rsid w:val="001A3F22"/>
    <w:rsid w:val="001A3FAE"/>
    <w:rsid w:val="001A4495"/>
    <w:rsid w:val="001A4613"/>
    <w:rsid w:val="001A73CC"/>
    <w:rsid w:val="001A7ED2"/>
    <w:rsid w:val="001B005D"/>
    <w:rsid w:val="001B055C"/>
    <w:rsid w:val="001B0A16"/>
    <w:rsid w:val="001B0B49"/>
    <w:rsid w:val="001B0E13"/>
    <w:rsid w:val="001B1486"/>
    <w:rsid w:val="001B1D94"/>
    <w:rsid w:val="001B264A"/>
    <w:rsid w:val="001B2D62"/>
    <w:rsid w:val="001B3552"/>
    <w:rsid w:val="001B39A9"/>
    <w:rsid w:val="001B428B"/>
    <w:rsid w:val="001B4BD6"/>
    <w:rsid w:val="001B5519"/>
    <w:rsid w:val="001B5718"/>
    <w:rsid w:val="001B57F9"/>
    <w:rsid w:val="001B6E73"/>
    <w:rsid w:val="001B7744"/>
    <w:rsid w:val="001B7D56"/>
    <w:rsid w:val="001C00DA"/>
    <w:rsid w:val="001C0186"/>
    <w:rsid w:val="001C0914"/>
    <w:rsid w:val="001C10FD"/>
    <w:rsid w:val="001C1137"/>
    <w:rsid w:val="001C1143"/>
    <w:rsid w:val="001C1229"/>
    <w:rsid w:val="001C1497"/>
    <w:rsid w:val="001C1FDD"/>
    <w:rsid w:val="001C20F4"/>
    <w:rsid w:val="001C2161"/>
    <w:rsid w:val="001C28A2"/>
    <w:rsid w:val="001C4226"/>
    <w:rsid w:val="001C4759"/>
    <w:rsid w:val="001C53F8"/>
    <w:rsid w:val="001C5711"/>
    <w:rsid w:val="001C59D2"/>
    <w:rsid w:val="001C5F08"/>
    <w:rsid w:val="001C6248"/>
    <w:rsid w:val="001C6BE8"/>
    <w:rsid w:val="001C7780"/>
    <w:rsid w:val="001C78F5"/>
    <w:rsid w:val="001C7F25"/>
    <w:rsid w:val="001D0E7D"/>
    <w:rsid w:val="001D15A2"/>
    <w:rsid w:val="001D1660"/>
    <w:rsid w:val="001D1D97"/>
    <w:rsid w:val="001D2BA3"/>
    <w:rsid w:val="001D332D"/>
    <w:rsid w:val="001D3373"/>
    <w:rsid w:val="001D385C"/>
    <w:rsid w:val="001D38E0"/>
    <w:rsid w:val="001D4555"/>
    <w:rsid w:val="001D7E1C"/>
    <w:rsid w:val="001E0052"/>
    <w:rsid w:val="001E1190"/>
    <w:rsid w:val="001E1598"/>
    <w:rsid w:val="001E28EE"/>
    <w:rsid w:val="001E3214"/>
    <w:rsid w:val="001E354A"/>
    <w:rsid w:val="001E3833"/>
    <w:rsid w:val="001E3A00"/>
    <w:rsid w:val="001E63BC"/>
    <w:rsid w:val="001E658A"/>
    <w:rsid w:val="001E73B2"/>
    <w:rsid w:val="001E7D9A"/>
    <w:rsid w:val="001F012F"/>
    <w:rsid w:val="001F0406"/>
    <w:rsid w:val="001F1382"/>
    <w:rsid w:val="001F139F"/>
    <w:rsid w:val="001F15FE"/>
    <w:rsid w:val="001F21B8"/>
    <w:rsid w:val="001F25C6"/>
    <w:rsid w:val="001F25D1"/>
    <w:rsid w:val="001F3086"/>
    <w:rsid w:val="001F385D"/>
    <w:rsid w:val="001F3D24"/>
    <w:rsid w:val="001F3E7E"/>
    <w:rsid w:val="001F4490"/>
    <w:rsid w:val="001F4E9F"/>
    <w:rsid w:val="001F5563"/>
    <w:rsid w:val="001F55D1"/>
    <w:rsid w:val="001F590F"/>
    <w:rsid w:val="001F5AB0"/>
    <w:rsid w:val="001F71AD"/>
    <w:rsid w:val="001F7442"/>
    <w:rsid w:val="002002A4"/>
    <w:rsid w:val="00200513"/>
    <w:rsid w:val="0020057D"/>
    <w:rsid w:val="00200847"/>
    <w:rsid w:val="00200A11"/>
    <w:rsid w:val="002011D7"/>
    <w:rsid w:val="002014BF"/>
    <w:rsid w:val="00201F1B"/>
    <w:rsid w:val="0020301F"/>
    <w:rsid w:val="002039B4"/>
    <w:rsid w:val="00203AE0"/>
    <w:rsid w:val="002040D7"/>
    <w:rsid w:val="00204171"/>
    <w:rsid w:val="0020429C"/>
    <w:rsid w:val="002053A7"/>
    <w:rsid w:val="00205761"/>
    <w:rsid w:val="00206DB5"/>
    <w:rsid w:val="002075CA"/>
    <w:rsid w:val="002076AA"/>
    <w:rsid w:val="002106DA"/>
    <w:rsid w:val="00210F31"/>
    <w:rsid w:val="002117B9"/>
    <w:rsid w:val="002121E7"/>
    <w:rsid w:val="00212397"/>
    <w:rsid w:val="00212CD3"/>
    <w:rsid w:val="002131BD"/>
    <w:rsid w:val="002134ED"/>
    <w:rsid w:val="0021437E"/>
    <w:rsid w:val="0021484D"/>
    <w:rsid w:val="00214BCD"/>
    <w:rsid w:val="00214FB6"/>
    <w:rsid w:val="00215DE1"/>
    <w:rsid w:val="00215F7F"/>
    <w:rsid w:val="00217720"/>
    <w:rsid w:val="00220119"/>
    <w:rsid w:val="00220581"/>
    <w:rsid w:val="002208AE"/>
    <w:rsid w:val="002210B2"/>
    <w:rsid w:val="00221636"/>
    <w:rsid w:val="002219F9"/>
    <w:rsid w:val="00222674"/>
    <w:rsid w:val="002226C8"/>
    <w:rsid w:val="00223ACE"/>
    <w:rsid w:val="0022435E"/>
    <w:rsid w:val="0022549D"/>
    <w:rsid w:val="00225C4A"/>
    <w:rsid w:val="0022605F"/>
    <w:rsid w:val="00226520"/>
    <w:rsid w:val="0023017E"/>
    <w:rsid w:val="00230A97"/>
    <w:rsid w:val="002310EB"/>
    <w:rsid w:val="00232C1B"/>
    <w:rsid w:val="002334E7"/>
    <w:rsid w:val="00233AFC"/>
    <w:rsid w:val="00234271"/>
    <w:rsid w:val="0023471F"/>
    <w:rsid w:val="00236744"/>
    <w:rsid w:val="00236A86"/>
    <w:rsid w:val="00236B6B"/>
    <w:rsid w:val="00236D95"/>
    <w:rsid w:val="00236FBB"/>
    <w:rsid w:val="00240096"/>
    <w:rsid w:val="00240343"/>
    <w:rsid w:val="00240461"/>
    <w:rsid w:val="00241BE9"/>
    <w:rsid w:val="00241D10"/>
    <w:rsid w:val="00241DA5"/>
    <w:rsid w:val="0024253B"/>
    <w:rsid w:val="00242DFF"/>
    <w:rsid w:val="002445AA"/>
    <w:rsid w:val="00245325"/>
    <w:rsid w:val="0024567C"/>
    <w:rsid w:val="002463E3"/>
    <w:rsid w:val="002500A5"/>
    <w:rsid w:val="00252144"/>
    <w:rsid w:val="00253580"/>
    <w:rsid w:val="00253C5E"/>
    <w:rsid w:val="00253C97"/>
    <w:rsid w:val="00253DCB"/>
    <w:rsid w:val="0025428B"/>
    <w:rsid w:val="002550D0"/>
    <w:rsid w:val="0025554C"/>
    <w:rsid w:val="00255C3D"/>
    <w:rsid w:val="00256063"/>
    <w:rsid w:val="00256673"/>
    <w:rsid w:val="00261106"/>
    <w:rsid w:val="00262351"/>
    <w:rsid w:val="002627CE"/>
    <w:rsid w:val="00262A24"/>
    <w:rsid w:val="00263700"/>
    <w:rsid w:val="0026398D"/>
    <w:rsid w:val="00263A1A"/>
    <w:rsid w:val="00263C3E"/>
    <w:rsid w:val="00263E7B"/>
    <w:rsid w:val="00264CC4"/>
    <w:rsid w:val="00265679"/>
    <w:rsid w:val="00265A38"/>
    <w:rsid w:val="002660F9"/>
    <w:rsid w:val="0026656D"/>
    <w:rsid w:val="00266876"/>
    <w:rsid w:val="00266E66"/>
    <w:rsid w:val="00267231"/>
    <w:rsid w:val="002673E6"/>
    <w:rsid w:val="00267E10"/>
    <w:rsid w:val="0027081B"/>
    <w:rsid w:val="0027150B"/>
    <w:rsid w:val="00272D15"/>
    <w:rsid w:val="0027302D"/>
    <w:rsid w:val="00273668"/>
    <w:rsid w:val="00273D79"/>
    <w:rsid w:val="002742B1"/>
    <w:rsid w:val="0027658C"/>
    <w:rsid w:val="00277099"/>
    <w:rsid w:val="0027773E"/>
    <w:rsid w:val="00277A0C"/>
    <w:rsid w:val="00277D6D"/>
    <w:rsid w:val="0028015D"/>
    <w:rsid w:val="00280759"/>
    <w:rsid w:val="002824FD"/>
    <w:rsid w:val="00283739"/>
    <w:rsid w:val="0028374D"/>
    <w:rsid w:val="00283D0D"/>
    <w:rsid w:val="00283ED5"/>
    <w:rsid w:val="002841E2"/>
    <w:rsid w:val="0028482B"/>
    <w:rsid w:val="00284F26"/>
    <w:rsid w:val="0028548A"/>
    <w:rsid w:val="00285732"/>
    <w:rsid w:val="002870FD"/>
    <w:rsid w:val="00287650"/>
    <w:rsid w:val="0028765F"/>
    <w:rsid w:val="0028791A"/>
    <w:rsid w:val="00290399"/>
    <w:rsid w:val="00291370"/>
    <w:rsid w:val="00291867"/>
    <w:rsid w:val="002927A8"/>
    <w:rsid w:val="00292E5D"/>
    <w:rsid w:val="002947FB"/>
    <w:rsid w:val="002955D5"/>
    <w:rsid w:val="00295D74"/>
    <w:rsid w:val="0029712E"/>
    <w:rsid w:val="00297413"/>
    <w:rsid w:val="002A0314"/>
    <w:rsid w:val="002A1166"/>
    <w:rsid w:val="002A173D"/>
    <w:rsid w:val="002A2917"/>
    <w:rsid w:val="002A3A91"/>
    <w:rsid w:val="002A3D02"/>
    <w:rsid w:val="002A3EBD"/>
    <w:rsid w:val="002A470E"/>
    <w:rsid w:val="002A4E23"/>
    <w:rsid w:val="002A4E5C"/>
    <w:rsid w:val="002A559E"/>
    <w:rsid w:val="002A5788"/>
    <w:rsid w:val="002A5AAF"/>
    <w:rsid w:val="002A644B"/>
    <w:rsid w:val="002B013E"/>
    <w:rsid w:val="002B0A97"/>
    <w:rsid w:val="002B0C63"/>
    <w:rsid w:val="002B1036"/>
    <w:rsid w:val="002B1ED3"/>
    <w:rsid w:val="002B269B"/>
    <w:rsid w:val="002B39BA"/>
    <w:rsid w:val="002B3FAE"/>
    <w:rsid w:val="002B4060"/>
    <w:rsid w:val="002B408D"/>
    <w:rsid w:val="002B4AFD"/>
    <w:rsid w:val="002B504D"/>
    <w:rsid w:val="002B5B4F"/>
    <w:rsid w:val="002B6947"/>
    <w:rsid w:val="002B79A7"/>
    <w:rsid w:val="002C09B3"/>
    <w:rsid w:val="002C0F17"/>
    <w:rsid w:val="002C1505"/>
    <w:rsid w:val="002C1CE3"/>
    <w:rsid w:val="002C2951"/>
    <w:rsid w:val="002C29D8"/>
    <w:rsid w:val="002C369A"/>
    <w:rsid w:val="002C36CB"/>
    <w:rsid w:val="002C3EAF"/>
    <w:rsid w:val="002C48D1"/>
    <w:rsid w:val="002C4EF1"/>
    <w:rsid w:val="002C5502"/>
    <w:rsid w:val="002C657F"/>
    <w:rsid w:val="002C67E7"/>
    <w:rsid w:val="002C6E41"/>
    <w:rsid w:val="002C73F9"/>
    <w:rsid w:val="002C741E"/>
    <w:rsid w:val="002C7D72"/>
    <w:rsid w:val="002D0EE5"/>
    <w:rsid w:val="002D1520"/>
    <w:rsid w:val="002D1A8C"/>
    <w:rsid w:val="002D24C4"/>
    <w:rsid w:val="002D2CC0"/>
    <w:rsid w:val="002D3CCB"/>
    <w:rsid w:val="002D52F9"/>
    <w:rsid w:val="002D5821"/>
    <w:rsid w:val="002D5BC2"/>
    <w:rsid w:val="002D5C41"/>
    <w:rsid w:val="002D6912"/>
    <w:rsid w:val="002D6CB5"/>
    <w:rsid w:val="002D6F8D"/>
    <w:rsid w:val="002E0617"/>
    <w:rsid w:val="002E0CE6"/>
    <w:rsid w:val="002E1263"/>
    <w:rsid w:val="002E1E6F"/>
    <w:rsid w:val="002E24A8"/>
    <w:rsid w:val="002E2A7F"/>
    <w:rsid w:val="002E41DD"/>
    <w:rsid w:val="002E46D3"/>
    <w:rsid w:val="002E4B36"/>
    <w:rsid w:val="002E5302"/>
    <w:rsid w:val="002E7897"/>
    <w:rsid w:val="002F0024"/>
    <w:rsid w:val="002F09D7"/>
    <w:rsid w:val="002F0D7D"/>
    <w:rsid w:val="002F0FD1"/>
    <w:rsid w:val="002F26DE"/>
    <w:rsid w:val="002F33EB"/>
    <w:rsid w:val="002F35B9"/>
    <w:rsid w:val="002F4307"/>
    <w:rsid w:val="002F474B"/>
    <w:rsid w:val="002F50CA"/>
    <w:rsid w:val="002F5805"/>
    <w:rsid w:val="002F604B"/>
    <w:rsid w:val="002F6C55"/>
    <w:rsid w:val="002F7499"/>
    <w:rsid w:val="002F74B1"/>
    <w:rsid w:val="0030026A"/>
    <w:rsid w:val="00302B41"/>
    <w:rsid w:val="00303EBB"/>
    <w:rsid w:val="00304557"/>
    <w:rsid w:val="0030470C"/>
    <w:rsid w:val="00304CD9"/>
    <w:rsid w:val="00304D18"/>
    <w:rsid w:val="003066E9"/>
    <w:rsid w:val="00306841"/>
    <w:rsid w:val="00306D31"/>
    <w:rsid w:val="00307153"/>
    <w:rsid w:val="003103B2"/>
    <w:rsid w:val="00311D61"/>
    <w:rsid w:val="00312261"/>
    <w:rsid w:val="0031419B"/>
    <w:rsid w:val="003149AF"/>
    <w:rsid w:val="00314DEC"/>
    <w:rsid w:val="003153F2"/>
    <w:rsid w:val="0031678D"/>
    <w:rsid w:val="0031776D"/>
    <w:rsid w:val="003207A3"/>
    <w:rsid w:val="003213A1"/>
    <w:rsid w:val="00322539"/>
    <w:rsid w:val="00322DF7"/>
    <w:rsid w:val="00323FE4"/>
    <w:rsid w:val="0032406A"/>
    <w:rsid w:val="00324B21"/>
    <w:rsid w:val="00324E5D"/>
    <w:rsid w:val="00324ED0"/>
    <w:rsid w:val="00326DCF"/>
    <w:rsid w:val="00326FC4"/>
    <w:rsid w:val="003276BC"/>
    <w:rsid w:val="00327CF6"/>
    <w:rsid w:val="003316D4"/>
    <w:rsid w:val="0033184E"/>
    <w:rsid w:val="00331D01"/>
    <w:rsid w:val="003329A9"/>
    <w:rsid w:val="00332C71"/>
    <w:rsid w:val="00332E3D"/>
    <w:rsid w:val="00333957"/>
    <w:rsid w:val="00333C19"/>
    <w:rsid w:val="003349BF"/>
    <w:rsid w:val="00334FD8"/>
    <w:rsid w:val="0033554F"/>
    <w:rsid w:val="00335808"/>
    <w:rsid w:val="003372B9"/>
    <w:rsid w:val="00341218"/>
    <w:rsid w:val="003412CF"/>
    <w:rsid w:val="003418AB"/>
    <w:rsid w:val="0034397E"/>
    <w:rsid w:val="00343E1A"/>
    <w:rsid w:val="0034405E"/>
    <w:rsid w:val="00344198"/>
    <w:rsid w:val="00344439"/>
    <w:rsid w:val="0034477F"/>
    <w:rsid w:val="00345105"/>
    <w:rsid w:val="003453EE"/>
    <w:rsid w:val="003462BF"/>
    <w:rsid w:val="00346B31"/>
    <w:rsid w:val="00347E04"/>
    <w:rsid w:val="003512C4"/>
    <w:rsid w:val="00351CC7"/>
    <w:rsid w:val="00352156"/>
    <w:rsid w:val="00352537"/>
    <w:rsid w:val="00352A81"/>
    <w:rsid w:val="0035368A"/>
    <w:rsid w:val="00353B44"/>
    <w:rsid w:val="00354744"/>
    <w:rsid w:val="00354B71"/>
    <w:rsid w:val="00354BE8"/>
    <w:rsid w:val="003555B5"/>
    <w:rsid w:val="00356F07"/>
    <w:rsid w:val="00360241"/>
    <w:rsid w:val="003606B1"/>
    <w:rsid w:val="003612B8"/>
    <w:rsid w:val="00361868"/>
    <w:rsid w:val="0036251D"/>
    <w:rsid w:val="00362AE5"/>
    <w:rsid w:val="003630E3"/>
    <w:rsid w:val="00363B85"/>
    <w:rsid w:val="00365902"/>
    <w:rsid w:val="00366320"/>
    <w:rsid w:val="00366645"/>
    <w:rsid w:val="00367278"/>
    <w:rsid w:val="003675A2"/>
    <w:rsid w:val="00367C60"/>
    <w:rsid w:val="00370948"/>
    <w:rsid w:val="003713C3"/>
    <w:rsid w:val="003725B9"/>
    <w:rsid w:val="00372B4A"/>
    <w:rsid w:val="00372BAD"/>
    <w:rsid w:val="003737C3"/>
    <w:rsid w:val="00373972"/>
    <w:rsid w:val="00373F10"/>
    <w:rsid w:val="00374334"/>
    <w:rsid w:val="00374A82"/>
    <w:rsid w:val="00374B3C"/>
    <w:rsid w:val="00375CD0"/>
    <w:rsid w:val="00380952"/>
    <w:rsid w:val="00380FB2"/>
    <w:rsid w:val="003811C6"/>
    <w:rsid w:val="00381876"/>
    <w:rsid w:val="00381B61"/>
    <w:rsid w:val="00381C00"/>
    <w:rsid w:val="00381C96"/>
    <w:rsid w:val="00382434"/>
    <w:rsid w:val="003826A6"/>
    <w:rsid w:val="00383DDC"/>
    <w:rsid w:val="00383FE4"/>
    <w:rsid w:val="00384ACB"/>
    <w:rsid w:val="003853E1"/>
    <w:rsid w:val="0038577E"/>
    <w:rsid w:val="0038582B"/>
    <w:rsid w:val="003863E1"/>
    <w:rsid w:val="0038648C"/>
    <w:rsid w:val="00390A54"/>
    <w:rsid w:val="0039167E"/>
    <w:rsid w:val="00392490"/>
    <w:rsid w:val="00393CC3"/>
    <w:rsid w:val="00393DF0"/>
    <w:rsid w:val="003947B1"/>
    <w:rsid w:val="00395919"/>
    <w:rsid w:val="003968DD"/>
    <w:rsid w:val="00396EDD"/>
    <w:rsid w:val="003A04ED"/>
    <w:rsid w:val="003A1DD8"/>
    <w:rsid w:val="003A2006"/>
    <w:rsid w:val="003A21E3"/>
    <w:rsid w:val="003A2914"/>
    <w:rsid w:val="003A29D8"/>
    <w:rsid w:val="003A2CC1"/>
    <w:rsid w:val="003A307D"/>
    <w:rsid w:val="003A3485"/>
    <w:rsid w:val="003A4E2E"/>
    <w:rsid w:val="003A51B0"/>
    <w:rsid w:val="003A54D4"/>
    <w:rsid w:val="003A5855"/>
    <w:rsid w:val="003A5E3D"/>
    <w:rsid w:val="003A67FC"/>
    <w:rsid w:val="003A705B"/>
    <w:rsid w:val="003B079D"/>
    <w:rsid w:val="003B0875"/>
    <w:rsid w:val="003B1563"/>
    <w:rsid w:val="003B2AB7"/>
    <w:rsid w:val="003B35A6"/>
    <w:rsid w:val="003B3642"/>
    <w:rsid w:val="003B3764"/>
    <w:rsid w:val="003B3A63"/>
    <w:rsid w:val="003B4FA2"/>
    <w:rsid w:val="003B59F8"/>
    <w:rsid w:val="003B5A64"/>
    <w:rsid w:val="003B613F"/>
    <w:rsid w:val="003B6832"/>
    <w:rsid w:val="003B7CBF"/>
    <w:rsid w:val="003B7E54"/>
    <w:rsid w:val="003C010F"/>
    <w:rsid w:val="003C0BC4"/>
    <w:rsid w:val="003C12DF"/>
    <w:rsid w:val="003C1D9B"/>
    <w:rsid w:val="003C233E"/>
    <w:rsid w:val="003C2E4A"/>
    <w:rsid w:val="003C353F"/>
    <w:rsid w:val="003C3548"/>
    <w:rsid w:val="003C379D"/>
    <w:rsid w:val="003C37A5"/>
    <w:rsid w:val="003C4F8B"/>
    <w:rsid w:val="003C53B0"/>
    <w:rsid w:val="003C56B8"/>
    <w:rsid w:val="003C5E55"/>
    <w:rsid w:val="003C5F3A"/>
    <w:rsid w:val="003C6F35"/>
    <w:rsid w:val="003C71FE"/>
    <w:rsid w:val="003C75CA"/>
    <w:rsid w:val="003C76E5"/>
    <w:rsid w:val="003C7EC9"/>
    <w:rsid w:val="003D1F80"/>
    <w:rsid w:val="003D2140"/>
    <w:rsid w:val="003D2F1A"/>
    <w:rsid w:val="003D2F24"/>
    <w:rsid w:val="003D334A"/>
    <w:rsid w:val="003D3970"/>
    <w:rsid w:val="003D4CEA"/>
    <w:rsid w:val="003D4FEF"/>
    <w:rsid w:val="003D53CB"/>
    <w:rsid w:val="003D56A4"/>
    <w:rsid w:val="003D57C9"/>
    <w:rsid w:val="003D7C2B"/>
    <w:rsid w:val="003E0021"/>
    <w:rsid w:val="003E1367"/>
    <w:rsid w:val="003E157F"/>
    <w:rsid w:val="003E362B"/>
    <w:rsid w:val="003E463C"/>
    <w:rsid w:val="003E470B"/>
    <w:rsid w:val="003E5183"/>
    <w:rsid w:val="003E665A"/>
    <w:rsid w:val="003E7F1D"/>
    <w:rsid w:val="003F0A2C"/>
    <w:rsid w:val="003F0EC7"/>
    <w:rsid w:val="003F1CA2"/>
    <w:rsid w:val="003F1DF1"/>
    <w:rsid w:val="003F231F"/>
    <w:rsid w:val="003F2503"/>
    <w:rsid w:val="003F3578"/>
    <w:rsid w:val="003F3707"/>
    <w:rsid w:val="003F38ED"/>
    <w:rsid w:val="003F3A61"/>
    <w:rsid w:val="003F3C63"/>
    <w:rsid w:val="003F3F91"/>
    <w:rsid w:val="003F4682"/>
    <w:rsid w:val="003F4D1C"/>
    <w:rsid w:val="003F58D3"/>
    <w:rsid w:val="003F5C1A"/>
    <w:rsid w:val="003F6552"/>
    <w:rsid w:val="003F663A"/>
    <w:rsid w:val="003F6B3B"/>
    <w:rsid w:val="003F6C97"/>
    <w:rsid w:val="003F7009"/>
    <w:rsid w:val="003F74A0"/>
    <w:rsid w:val="003F7A9B"/>
    <w:rsid w:val="003F7F75"/>
    <w:rsid w:val="004028FE"/>
    <w:rsid w:val="00403C0F"/>
    <w:rsid w:val="00403CA1"/>
    <w:rsid w:val="00403F09"/>
    <w:rsid w:val="00404338"/>
    <w:rsid w:val="004043C9"/>
    <w:rsid w:val="00404494"/>
    <w:rsid w:val="00405E87"/>
    <w:rsid w:val="00406099"/>
    <w:rsid w:val="0040651B"/>
    <w:rsid w:val="00406806"/>
    <w:rsid w:val="00406DF5"/>
    <w:rsid w:val="00407140"/>
    <w:rsid w:val="00407846"/>
    <w:rsid w:val="00411175"/>
    <w:rsid w:val="00411740"/>
    <w:rsid w:val="00411B3D"/>
    <w:rsid w:val="00411C77"/>
    <w:rsid w:val="00413E14"/>
    <w:rsid w:val="00413FAB"/>
    <w:rsid w:val="00414BB5"/>
    <w:rsid w:val="00415D16"/>
    <w:rsid w:val="004163BE"/>
    <w:rsid w:val="00416A6B"/>
    <w:rsid w:val="00417C17"/>
    <w:rsid w:val="00420896"/>
    <w:rsid w:val="004209BE"/>
    <w:rsid w:val="004215C7"/>
    <w:rsid w:val="00421660"/>
    <w:rsid w:val="0042184C"/>
    <w:rsid w:val="004220E7"/>
    <w:rsid w:val="004221BF"/>
    <w:rsid w:val="0042233B"/>
    <w:rsid w:val="0042271E"/>
    <w:rsid w:val="00422EE8"/>
    <w:rsid w:val="00423675"/>
    <w:rsid w:val="004236C6"/>
    <w:rsid w:val="0042381A"/>
    <w:rsid w:val="0042484A"/>
    <w:rsid w:val="00424C8B"/>
    <w:rsid w:val="004265FF"/>
    <w:rsid w:val="00426BC7"/>
    <w:rsid w:val="004302EF"/>
    <w:rsid w:val="004307C4"/>
    <w:rsid w:val="00431265"/>
    <w:rsid w:val="004313DF"/>
    <w:rsid w:val="004315EB"/>
    <w:rsid w:val="00431AB0"/>
    <w:rsid w:val="0043212C"/>
    <w:rsid w:val="00432DDA"/>
    <w:rsid w:val="00433631"/>
    <w:rsid w:val="00433864"/>
    <w:rsid w:val="00433B61"/>
    <w:rsid w:val="00437089"/>
    <w:rsid w:val="00437221"/>
    <w:rsid w:val="00440004"/>
    <w:rsid w:val="0044041C"/>
    <w:rsid w:val="00441132"/>
    <w:rsid w:val="004411D7"/>
    <w:rsid w:val="0044281D"/>
    <w:rsid w:val="00442852"/>
    <w:rsid w:val="00442C88"/>
    <w:rsid w:val="00442D69"/>
    <w:rsid w:val="00442DDC"/>
    <w:rsid w:val="00444195"/>
    <w:rsid w:val="00445C7F"/>
    <w:rsid w:val="00446EEE"/>
    <w:rsid w:val="00446F0B"/>
    <w:rsid w:val="004471AA"/>
    <w:rsid w:val="0044755D"/>
    <w:rsid w:val="00450592"/>
    <w:rsid w:val="004507FA"/>
    <w:rsid w:val="00451F43"/>
    <w:rsid w:val="00452173"/>
    <w:rsid w:val="004526CA"/>
    <w:rsid w:val="00453910"/>
    <w:rsid w:val="00453DD8"/>
    <w:rsid w:val="00453DE6"/>
    <w:rsid w:val="0045460A"/>
    <w:rsid w:val="00454A40"/>
    <w:rsid w:val="004555A3"/>
    <w:rsid w:val="0045596F"/>
    <w:rsid w:val="00455D94"/>
    <w:rsid w:val="00456535"/>
    <w:rsid w:val="00456F57"/>
    <w:rsid w:val="0045B388"/>
    <w:rsid w:val="00460790"/>
    <w:rsid w:val="00460880"/>
    <w:rsid w:val="00460A1A"/>
    <w:rsid w:val="0046196A"/>
    <w:rsid w:val="00461B46"/>
    <w:rsid w:val="00461BE9"/>
    <w:rsid w:val="00462D84"/>
    <w:rsid w:val="00462E89"/>
    <w:rsid w:val="004631E9"/>
    <w:rsid w:val="00463EAD"/>
    <w:rsid w:val="00465058"/>
    <w:rsid w:val="00465B06"/>
    <w:rsid w:val="00465F59"/>
    <w:rsid w:val="004660D7"/>
    <w:rsid w:val="004667FF"/>
    <w:rsid w:val="00466B82"/>
    <w:rsid w:val="00466BD3"/>
    <w:rsid w:val="00466C94"/>
    <w:rsid w:val="00466FF7"/>
    <w:rsid w:val="0046702D"/>
    <w:rsid w:val="0046773B"/>
    <w:rsid w:val="0047190F"/>
    <w:rsid w:val="00471A3A"/>
    <w:rsid w:val="004720FA"/>
    <w:rsid w:val="004721E9"/>
    <w:rsid w:val="00472820"/>
    <w:rsid w:val="004733EE"/>
    <w:rsid w:val="004735D2"/>
    <w:rsid w:val="00473B19"/>
    <w:rsid w:val="00473F9A"/>
    <w:rsid w:val="004742C9"/>
    <w:rsid w:val="004742E9"/>
    <w:rsid w:val="00474387"/>
    <w:rsid w:val="00475506"/>
    <w:rsid w:val="004759C1"/>
    <w:rsid w:val="00476936"/>
    <w:rsid w:val="00477088"/>
    <w:rsid w:val="0047766F"/>
    <w:rsid w:val="00477DB8"/>
    <w:rsid w:val="00480EA4"/>
    <w:rsid w:val="0048205B"/>
    <w:rsid w:val="00482A39"/>
    <w:rsid w:val="00482C9A"/>
    <w:rsid w:val="00482D50"/>
    <w:rsid w:val="00483366"/>
    <w:rsid w:val="004838A2"/>
    <w:rsid w:val="00483F17"/>
    <w:rsid w:val="004844F7"/>
    <w:rsid w:val="004849E9"/>
    <w:rsid w:val="00484C16"/>
    <w:rsid w:val="00486709"/>
    <w:rsid w:val="00487A7A"/>
    <w:rsid w:val="00487DC3"/>
    <w:rsid w:val="00490A80"/>
    <w:rsid w:val="00490A9A"/>
    <w:rsid w:val="00491883"/>
    <w:rsid w:val="00491BDE"/>
    <w:rsid w:val="004923BF"/>
    <w:rsid w:val="00492578"/>
    <w:rsid w:val="00493284"/>
    <w:rsid w:val="004942AE"/>
    <w:rsid w:val="004942D9"/>
    <w:rsid w:val="0049495B"/>
    <w:rsid w:val="00496045"/>
    <w:rsid w:val="004960F2"/>
    <w:rsid w:val="00497860"/>
    <w:rsid w:val="004A150E"/>
    <w:rsid w:val="004A1594"/>
    <w:rsid w:val="004A1779"/>
    <w:rsid w:val="004A22FB"/>
    <w:rsid w:val="004A44B8"/>
    <w:rsid w:val="004A5B2C"/>
    <w:rsid w:val="004A5ED1"/>
    <w:rsid w:val="004A7277"/>
    <w:rsid w:val="004A7CDA"/>
    <w:rsid w:val="004B0E0C"/>
    <w:rsid w:val="004B0F79"/>
    <w:rsid w:val="004B17A4"/>
    <w:rsid w:val="004B23D1"/>
    <w:rsid w:val="004B3280"/>
    <w:rsid w:val="004B4209"/>
    <w:rsid w:val="004B4663"/>
    <w:rsid w:val="004B4B79"/>
    <w:rsid w:val="004B730E"/>
    <w:rsid w:val="004B7A47"/>
    <w:rsid w:val="004C0708"/>
    <w:rsid w:val="004C1CC9"/>
    <w:rsid w:val="004C2475"/>
    <w:rsid w:val="004C248E"/>
    <w:rsid w:val="004C27EB"/>
    <w:rsid w:val="004C2980"/>
    <w:rsid w:val="004C31E8"/>
    <w:rsid w:val="004C336D"/>
    <w:rsid w:val="004C39FB"/>
    <w:rsid w:val="004C4092"/>
    <w:rsid w:val="004C4408"/>
    <w:rsid w:val="004C4FAE"/>
    <w:rsid w:val="004C6F05"/>
    <w:rsid w:val="004C6FE1"/>
    <w:rsid w:val="004C76FE"/>
    <w:rsid w:val="004D1500"/>
    <w:rsid w:val="004D1DCD"/>
    <w:rsid w:val="004D252B"/>
    <w:rsid w:val="004D2581"/>
    <w:rsid w:val="004D3EA1"/>
    <w:rsid w:val="004D3F96"/>
    <w:rsid w:val="004D46EB"/>
    <w:rsid w:val="004D6EE1"/>
    <w:rsid w:val="004D6FDA"/>
    <w:rsid w:val="004E223C"/>
    <w:rsid w:val="004E3465"/>
    <w:rsid w:val="004E378B"/>
    <w:rsid w:val="004E3EC6"/>
    <w:rsid w:val="004E441D"/>
    <w:rsid w:val="004E4BCF"/>
    <w:rsid w:val="004E50A4"/>
    <w:rsid w:val="004E5A07"/>
    <w:rsid w:val="004E5FF1"/>
    <w:rsid w:val="004E6623"/>
    <w:rsid w:val="004E7474"/>
    <w:rsid w:val="004E76C8"/>
    <w:rsid w:val="004E77E8"/>
    <w:rsid w:val="004F0127"/>
    <w:rsid w:val="004F0DBA"/>
    <w:rsid w:val="004F2B66"/>
    <w:rsid w:val="004F360F"/>
    <w:rsid w:val="004F5531"/>
    <w:rsid w:val="004F5B2C"/>
    <w:rsid w:val="004F5D4A"/>
    <w:rsid w:val="004F7857"/>
    <w:rsid w:val="004F7A84"/>
    <w:rsid w:val="0050017F"/>
    <w:rsid w:val="0050119E"/>
    <w:rsid w:val="00501650"/>
    <w:rsid w:val="00501AC7"/>
    <w:rsid w:val="00502070"/>
    <w:rsid w:val="00502968"/>
    <w:rsid w:val="00503154"/>
    <w:rsid w:val="00503A91"/>
    <w:rsid w:val="00504840"/>
    <w:rsid w:val="005049A9"/>
    <w:rsid w:val="00504D1E"/>
    <w:rsid w:val="00505266"/>
    <w:rsid w:val="0050552F"/>
    <w:rsid w:val="00505763"/>
    <w:rsid w:val="00507DDB"/>
    <w:rsid w:val="005107E7"/>
    <w:rsid w:val="00510CD3"/>
    <w:rsid w:val="00511692"/>
    <w:rsid w:val="005116B1"/>
    <w:rsid w:val="00511789"/>
    <w:rsid w:val="005119E4"/>
    <w:rsid w:val="00511E27"/>
    <w:rsid w:val="0051218E"/>
    <w:rsid w:val="005125A9"/>
    <w:rsid w:val="005126F6"/>
    <w:rsid w:val="005141DD"/>
    <w:rsid w:val="0051448B"/>
    <w:rsid w:val="00514FDC"/>
    <w:rsid w:val="00515AD1"/>
    <w:rsid w:val="00515D55"/>
    <w:rsid w:val="0052244C"/>
    <w:rsid w:val="005227E6"/>
    <w:rsid w:val="00522BE7"/>
    <w:rsid w:val="00523255"/>
    <w:rsid w:val="00523350"/>
    <w:rsid w:val="0052353C"/>
    <w:rsid w:val="00523685"/>
    <w:rsid w:val="00523BE9"/>
    <w:rsid w:val="0052408E"/>
    <w:rsid w:val="0052437E"/>
    <w:rsid w:val="00524569"/>
    <w:rsid w:val="00525134"/>
    <w:rsid w:val="00525A9B"/>
    <w:rsid w:val="00526225"/>
    <w:rsid w:val="005262F4"/>
    <w:rsid w:val="005272AA"/>
    <w:rsid w:val="00527707"/>
    <w:rsid w:val="00527A90"/>
    <w:rsid w:val="005305D5"/>
    <w:rsid w:val="005308FA"/>
    <w:rsid w:val="005313AC"/>
    <w:rsid w:val="0053176C"/>
    <w:rsid w:val="005326B2"/>
    <w:rsid w:val="005338B7"/>
    <w:rsid w:val="005341DF"/>
    <w:rsid w:val="00534238"/>
    <w:rsid w:val="00536C76"/>
    <w:rsid w:val="00537D0A"/>
    <w:rsid w:val="00540A3F"/>
    <w:rsid w:val="00541149"/>
    <w:rsid w:val="00541E81"/>
    <w:rsid w:val="00543066"/>
    <w:rsid w:val="00543E60"/>
    <w:rsid w:val="00545B75"/>
    <w:rsid w:val="00545EE8"/>
    <w:rsid w:val="0054602C"/>
    <w:rsid w:val="00546CB7"/>
    <w:rsid w:val="00547E16"/>
    <w:rsid w:val="0054A48C"/>
    <w:rsid w:val="005505D5"/>
    <w:rsid w:val="005508BD"/>
    <w:rsid w:val="00550E77"/>
    <w:rsid w:val="00551470"/>
    <w:rsid w:val="0055297C"/>
    <w:rsid w:val="00553A21"/>
    <w:rsid w:val="00555E1C"/>
    <w:rsid w:val="00556132"/>
    <w:rsid w:val="00556480"/>
    <w:rsid w:val="00556898"/>
    <w:rsid w:val="00557000"/>
    <w:rsid w:val="005604FB"/>
    <w:rsid w:val="00560F48"/>
    <w:rsid w:val="00562433"/>
    <w:rsid w:val="0056256D"/>
    <w:rsid w:val="005629CB"/>
    <w:rsid w:val="00562BFA"/>
    <w:rsid w:val="0056310B"/>
    <w:rsid w:val="0056318F"/>
    <w:rsid w:val="00563193"/>
    <w:rsid w:val="005649AC"/>
    <w:rsid w:val="00564A30"/>
    <w:rsid w:val="00564DA1"/>
    <w:rsid w:val="00564DC9"/>
    <w:rsid w:val="00564FE7"/>
    <w:rsid w:val="00565298"/>
    <w:rsid w:val="005656EC"/>
    <w:rsid w:val="00565C73"/>
    <w:rsid w:val="005661E4"/>
    <w:rsid w:val="0056669B"/>
    <w:rsid w:val="005668BA"/>
    <w:rsid w:val="0056EE5F"/>
    <w:rsid w:val="00570887"/>
    <w:rsid w:val="00570B3D"/>
    <w:rsid w:val="00570F34"/>
    <w:rsid w:val="00571793"/>
    <w:rsid w:val="00571A15"/>
    <w:rsid w:val="00571BDE"/>
    <w:rsid w:val="00572AE7"/>
    <w:rsid w:val="0057374C"/>
    <w:rsid w:val="00573944"/>
    <w:rsid w:val="00573A6D"/>
    <w:rsid w:val="00573FAF"/>
    <w:rsid w:val="00574288"/>
    <w:rsid w:val="00575008"/>
    <w:rsid w:val="005764C6"/>
    <w:rsid w:val="00576A67"/>
    <w:rsid w:val="00576DBE"/>
    <w:rsid w:val="005801B8"/>
    <w:rsid w:val="00581DA9"/>
    <w:rsid w:val="00582148"/>
    <w:rsid w:val="0058255B"/>
    <w:rsid w:val="00582C67"/>
    <w:rsid w:val="00583E46"/>
    <w:rsid w:val="005843C0"/>
    <w:rsid w:val="00584603"/>
    <w:rsid w:val="005847C2"/>
    <w:rsid w:val="00584C04"/>
    <w:rsid w:val="00584C3D"/>
    <w:rsid w:val="00584E2B"/>
    <w:rsid w:val="00585397"/>
    <w:rsid w:val="00585640"/>
    <w:rsid w:val="005857DF"/>
    <w:rsid w:val="00585FCD"/>
    <w:rsid w:val="00586091"/>
    <w:rsid w:val="00586474"/>
    <w:rsid w:val="005867D7"/>
    <w:rsid w:val="00586AA6"/>
    <w:rsid w:val="00587054"/>
    <w:rsid w:val="00587E18"/>
    <w:rsid w:val="00590058"/>
    <w:rsid w:val="00590382"/>
    <w:rsid w:val="0059052F"/>
    <w:rsid w:val="00590B57"/>
    <w:rsid w:val="00590DFE"/>
    <w:rsid w:val="00591090"/>
    <w:rsid w:val="00591306"/>
    <w:rsid w:val="005914F3"/>
    <w:rsid w:val="00593312"/>
    <w:rsid w:val="00593654"/>
    <w:rsid w:val="00594695"/>
    <w:rsid w:val="00594727"/>
    <w:rsid w:val="00595A01"/>
    <w:rsid w:val="00595FAA"/>
    <w:rsid w:val="0059618D"/>
    <w:rsid w:val="00597B21"/>
    <w:rsid w:val="005A02DE"/>
    <w:rsid w:val="005A0691"/>
    <w:rsid w:val="005A06EC"/>
    <w:rsid w:val="005A257D"/>
    <w:rsid w:val="005A266E"/>
    <w:rsid w:val="005A2A96"/>
    <w:rsid w:val="005A3F49"/>
    <w:rsid w:val="005A4A42"/>
    <w:rsid w:val="005A5667"/>
    <w:rsid w:val="005A58E3"/>
    <w:rsid w:val="005A6027"/>
    <w:rsid w:val="005A7A85"/>
    <w:rsid w:val="005A7C70"/>
    <w:rsid w:val="005B0BAA"/>
    <w:rsid w:val="005B0BE8"/>
    <w:rsid w:val="005B0F19"/>
    <w:rsid w:val="005B16B1"/>
    <w:rsid w:val="005B2402"/>
    <w:rsid w:val="005B2655"/>
    <w:rsid w:val="005B37F4"/>
    <w:rsid w:val="005B4413"/>
    <w:rsid w:val="005B4950"/>
    <w:rsid w:val="005B4AA0"/>
    <w:rsid w:val="005B6A41"/>
    <w:rsid w:val="005B6E5B"/>
    <w:rsid w:val="005C04F6"/>
    <w:rsid w:val="005C1924"/>
    <w:rsid w:val="005C23BE"/>
    <w:rsid w:val="005C285C"/>
    <w:rsid w:val="005C2C81"/>
    <w:rsid w:val="005C2CFA"/>
    <w:rsid w:val="005C353B"/>
    <w:rsid w:val="005C3E29"/>
    <w:rsid w:val="005C4022"/>
    <w:rsid w:val="005C448C"/>
    <w:rsid w:val="005C4C92"/>
    <w:rsid w:val="005C4CD5"/>
    <w:rsid w:val="005C4F35"/>
    <w:rsid w:val="005C5139"/>
    <w:rsid w:val="005C5371"/>
    <w:rsid w:val="005C679A"/>
    <w:rsid w:val="005C67A4"/>
    <w:rsid w:val="005C6D3F"/>
    <w:rsid w:val="005C6EC3"/>
    <w:rsid w:val="005C713B"/>
    <w:rsid w:val="005C71A2"/>
    <w:rsid w:val="005C790B"/>
    <w:rsid w:val="005C794D"/>
    <w:rsid w:val="005C7A18"/>
    <w:rsid w:val="005C7C23"/>
    <w:rsid w:val="005C7FD6"/>
    <w:rsid w:val="005D0747"/>
    <w:rsid w:val="005D10D4"/>
    <w:rsid w:val="005D169E"/>
    <w:rsid w:val="005D1D44"/>
    <w:rsid w:val="005D32CA"/>
    <w:rsid w:val="005D3EAA"/>
    <w:rsid w:val="005D3EC4"/>
    <w:rsid w:val="005D4446"/>
    <w:rsid w:val="005D4D57"/>
    <w:rsid w:val="005D54DC"/>
    <w:rsid w:val="005D5E04"/>
    <w:rsid w:val="005D6096"/>
    <w:rsid w:val="005D654D"/>
    <w:rsid w:val="005D68F8"/>
    <w:rsid w:val="005D70CA"/>
    <w:rsid w:val="005D74F5"/>
    <w:rsid w:val="005D7895"/>
    <w:rsid w:val="005E000D"/>
    <w:rsid w:val="005E0A55"/>
    <w:rsid w:val="005E0E33"/>
    <w:rsid w:val="005E2319"/>
    <w:rsid w:val="005E25E8"/>
    <w:rsid w:val="005E2C08"/>
    <w:rsid w:val="005E4F64"/>
    <w:rsid w:val="005E55A3"/>
    <w:rsid w:val="005E5E16"/>
    <w:rsid w:val="005E661F"/>
    <w:rsid w:val="005E7C7D"/>
    <w:rsid w:val="005F047B"/>
    <w:rsid w:val="005F04FD"/>
    <w:rsid w:val="005F1015"/>
    <w:rsid w:val="005F173D"/>
    <w:rsid w:val="005F187C"/>
    <w:rsid w:val="005F1A9A"/>
    <w:rsid w:val="005F262F"/>
    <w:rsid w:val="005F5224"/>
    <w:rsid w:val="005F6E77"/>
    <w:rsid w:val="005F799A"/>
    <w:rsid w:val="005F7B88"/>
    <w:rsid w:val="00600954"/>
    <w:rsid w:val="00600E3D"/>
    <w:rsid w:val="006010AD"/>
    <w:rsid w:val="0060145E"/>
    <w:rsid w:val="00602412"/>
    <w:rsid w:val="00605180"/>
    <w:rsid w:val="006054BB"/>
    <w:rsid w:val="006062DB"/>
    <w:rsid w:val="00607C98"/>
    <w:rsid w:val="006107C6"/>
    <w:rsid w:val="00610EFB"/>
    <w:rsid w:val="00611463"/>
    <w:rsid w:val="00612724"/>
    <w:rsid w:val="00614F6F"/>
    <w:rsid w:val="0062075F"/>
    <w:rsid w:val="006213F8"/>
    <w:rsid w:val="006222DC"/>
    <w:rsid w:val="006223FE"/>
    <w:rsid w:val="006234E0"/>
    <w:rsid w:val="00623935"/>
    <w:rsid w:val="00623C32"/>
    <w:rsid w:val="00624364"/>
    <w:rsid w:val="0062654A"/>
    <w:rsid w:val="00626953"/>
    <w:rsid w:val="00627340"/>
    <w:rsid w:val="00630565"/>
    <w:rsid w:val="006305D2"/>
    <w:rsid w:val="006312DD"/>
    <w:rsid w:val="00631B5A"/>
    <w:rsid w:val="00632BBC"/>
    <w:rsid w:val="0063333A"/>
    <w:rsid w:val="00633474"/>
    <w:rsid w:val="006348E7"/>
    <w:rsid w:val="0063520E"/>
    <w:rsid w:val="0063615B"/>
    <w:rsid w:val="00636B3E"/>
    <w:rsid w:val="00636F80"/>
    <w:rsid w:val="00637588"/>
    <w:rsid w:val="00637DC0"/>
    <w:rsid w:val="00640173"/>
    <w:rsid w:val="00640352"/>
    <w:rsid w:val="006415D7"/>
    <w:rsid w:val="00641924"/>
    <w:rsid w:val="00641996"/>
    <w:rsid w:val="00641C83"/>
    <w:rsid w:val="00641CC0"/>
    <w:rsid w:val="00641E47"/>
    <w:rsid w:val="00642880"/>
    <w:rsid w:val="00644390"/>
    <w:rsid w:val="00644DD7"/>
    <w:rsid w:val="0064575A"/>
    <w:rsid w:val="00645DC5"/>
    <w:rsid w:val="00646025"/>
    <w:rsid w:val="00646363"/>
    <w:rsid w:val="006467C2"/>
    <w:rsid w:val="006468B3"/>
    <w:rsid w:val="006476F5"/>
    <w:rsid w:val="006477BC"/>
    <w:rsid w:val="00647808"/>
    <w:rsid w:val="00653B64"/>
    <w:rsid w:val="00653BBC"/>
    <w:rsid w:val="00654914"/>
    <w:rsid w:val="006559ED"/>
    <w:rsid w:val="00655C94"/>
    <w:rsid w:val="00656302"/>
    <w:rsid w:val="00657076"/>
    <w:rsid w:val="00657AFA"/>
    <w:rsid w:val="00661010"/>
    <w:rsid w:val="0066127B"/>
    <w:rsid w:val="00661C1A"/>
    <w:rsid w:val="00662102"/>
    <w:rsid w:val="0066296F"/>
    <w:rsid w:val="00664B94"/>
    <w:rsid w:val="00664EE2"/>
    <w:rsid w:val="00664F05"/>
    <w:rsid w:val="006659DA"/>
    <w:rsid w:val="00667141"/>
    <w:rsid w:val="00667752"/>
    <w:rsid w:val="00670300"/>
    <w:rsid w:val="00671DDE"/>
    <w:rsid w:val="0067307A"/>
    <w:rsid w:val="0067346C"/>
    <w:rsid w:val="006756A4"/>
    <w:rsid w:val="00675A54"/>
    <w:rsid w:val="00676521"/>
    <w:rsid w:val="00676967"/>
    <w:rsid w:val="00676A3F"/>
    <w:rsid w:val="0067729C"/>
    <w:rsid w:val="00677647"/>
    <w:rsid w:val="006778ED"/>
    <w:rsid w:val="00681237"/>
    <w:rsid w:val="00681367"/>
    <w:rsid w:val="00682A34"/>
    <w:rsid w:val="00683A53"/>
    <w:rsid w:val="00683D46"/>
    <w:rsid w:val="00683EA1"/>
    <w:rsid w:val="006842B8"/>
    <w:rsid w:val="006842EB"/>
    <w:rsid w:val="00684AF6"/>
    <w:rsid w:val="00684CD8"/>
    <w:rsid w:val="00684F06"/>
    <w:rsid w:val="0068503F"/>
    <w:rsid w:val="0068530E"/>
    <w:rsid w:val="00686262"/>
    <w:rsid w:val="00686B06"/>
    <w:rsid w:val="00686BAE"/>
    <w:rsid w:val="00686C2E"/>
    <w:rsid w:val="00686D7B"/>
    <w:rsid w:val="00687775"/>
    <w:rsid w:val="00687B3D"/>
    <w:rsid w:val="00687C9B"/>
    <w:rsid w:val="00687D2D"/>
    <w:rsid w:val="006906D0"/>
    <w:rsid w:val="00690716"/>
    <w:rsid w:val="006912DD"/>
    <w:rsid w:val="0069202C"/>
    <w:rsid w:val="00692F98"/>
    <w:rsid w:val="006933B9"/>
    <w:rsid w:val="006947C0"/>
    <w:rsid w:val="00694D81"/>
    <w:rsid w:val="00695A96"/>
    <w:rsid w:val="00696143"/>
    <w:rsid w:val="00696BA2"/>
    <w:rsid w:val="00697085"/>
    <w:rsid w:val="006975B9"/>
    <w:rsid w:val="0069766F"/>
    <w:rsid w:val="00697BDA"/>
    <w:rsid w:val="006A0341"/>
    <w:rsid w:val="006A1137"/>
    <w:rsid w:val="006A140B"/>
    <w:rsid w:val="006A1CDA"/>
    <w:rsid w:val="006A1FE5"/>
    <w:rsid w:val="006A256C"/>
    <w:rsid w:val="006A3D88"/>
    <w:rsid w:val="006A45A7"/>
    <w:rsid w:val="006A4690"/>
    <w:rsid w:val="006A4D05"/>
    <w:rsid w:val="006A53FD"/>
    <w:rsid w:val="006A5F32"/>
    <w:rsid w:val="006A61A7"/>
    <w:rsid w:val="006A75FD"/>
    <w:rsid w:val="006B001D"/>
    <w:rsid w:val="006B0066"/>
    <w:rsid w:val="006B0FF0"/>
    <w:rsid w:val="006B2253"/>
    <w:rsid w:val="006B24A0"/>
    <w:rsid w:val="006B297E"/>
    <w:rsid w:val="006B34D9"/>
    <w:rsid w:val="006B35D3"/>
    <w:rsid w:val="006B3E54"/>
    <w:rsid w:val="006B4025"/>
    <w:rsid w:val="006B46BC"/>
    <w:rsid w:val="006B515E"/>
    <w:rsid w:val="006B5518"/>
    <w:rsid w:val="006B5919"/>
    <w:rsid w:val="006B70D0"/>
    <w:rsid w:val="006B770A"/>
    <w:rsid w:val="006C0293"/>
    <w:rsid w:val="006C0336"/>
    <w:rsid w:val="006C0791"/>
    <w:rsid w:val="006C12B2"/>
    <w:rsid w:val="006C1E59"/>
    <w:rsid w:val="006C246D"/>
    <w:rsid w:val="006C2E00"/>
    <w:rsid w:val="006C3669"/>
    <w:rsid w:val="006C3861"/>
    <w:rsid w:val="006C575E"/>
    <w:rsid w:val="006C73F5"/>
    <w:rsid w:val="006C755E"/>
    <w:rsid w:val="006C7789"/>
    <w:rsid w:val="006D0195"/>
    <w:rsid w:val="006D08AD"/>
    <w:rsid w:val="006D1416"/>
    <w:rsid w:val="006D383B"/>
    <w:rsid w:val="006D4296"/>
    <w:rsid w:val="006D4373"/>
    <w:rsid w:val="006D4616"/>
    <w:rsid w:val="006D46BD"/>
    <w:rsid w:val="006D5944"/>
    <w:rsid w:val="006E176C"/>
    <w:rsid w:val="006E1869"/>
    <w:rsid w:val="006E27E7"/>
    <w:rsid w:val="006E41AF"/>
    <w:rsid w:val="006E4606"/>
    <w:rsid w:val="006E46D5"/>
    <w:rsid w:val="006E48B2"/>
    <w:rsid w:val="006E4A08"/>
    <w:rsid w:val="006E4E57"/>
    <w:rsid w:val="006E56C0"/>
    <w:rsid w:val="006E696B"/>
    <w:rsid w:val="006E77CD"/>
    <w:rsid w:val="006F01CB"/>
    <w:rsid w:val="006F0200"/>
    <w:rsid w:val="006F022A"/>
    <w:rsid w:val="006F042E"/>
    <w:rsid w:val="006F128A"/>
    <w:rsid w:val="006F14CA"/>
    <w:rsid w:val="006F1B84"/>
    <w:rsid w:val="006F1C8C"/>
    <w:rsid w:val="006F2DB9"/>
    <w:rsid w:val="006F2F52"/>
    <w:rsid w:val="006F41F0"/>
    <w:rsid w:val="006F490E"/>
    <w:rsid w:val="006F4941"/>
    <w:rsid w:val="006F4B74"/>
    <w:rsid w:val="006F4E9C"/>
    <w:rsid w:val="006F4F4C"/>
    <w:rsid w:val="006F5247"/>
    <w:rsid w:val="006F5623"/>
    <w:rsid w:val="006F57E9"/>
    <w:rsid w:val="006F5E82"/>
    <w:rsid w:val="006F63CF"/>
    <w:rsid w:val="006F72B2"/>
    <w:rsid w:val="006F7582"/>
    <w:rsid w:val="006F794E"/>
    <w:rsid w:val="00700A52"/>
    <w:rsid w:val="00700F7F"/>
    <w:rsid w:val="00702A70"/>
    <w:rsid w:val="007052CF"/>
    <w:rsid w:val="007075CB"/>
    <w:rsid w:val="007109CC"/>
    <w:rsid w:val="00711C03"/>
    <w:rsid w:val="00712D70"/>
    <w:rsid w:val="00714846"/>
    <w:rsid w:val="00714C2C"/>
    <w:rsid w:val="007155AD"/>
    <w:rsid w:val="0071573B"/>
    <w:rsid w:val="00716A28"/>
    <w:rsid w:val="00716FEF"/>
    <w:rsid w:val="00717101"/>
    <w:rsid w:val="007178A3"/>
    <w:rsid w:val="00720135"/>
    <w:rsid w:val="00720831"/>
    <w:rsid w:val="007208A2"/>
    <w:rsid w:val="00720C43"/>
    <w:rsid w:val="0072170D"/>
    <w:rsid w:val="007218D9"/>
    <w:rsid w:val="007222FC"/>
    <w:rsid w:val="00722AC3"/>
    <w:rsid w:val="00723158"/>
    <w:rsid w:val="00725F70"/>
    <w:rsid w:val="0072600B"/>
    <w:rsid w:val="00726F1B"/>
    <w:rsid w:val="007272DA"/>
    <w:rsid w:val="007279B0"/>
    <w:rsid w:val="00727BB4"/>
    <w:rsid w:val="0073020C"/>
    <w:rsid w:val="0073044A"/>
    <w:rsid w:val="00730BA1"/>
    <w:rsid w:val="00731590"/>
    <w:rsid w:val="007315CC"/>
    <w:rsid w:val="00733DE4"/>
    <w:rsid w:val="00733E4D"/>
    <w:rsid w:val="0073409C"/>
    <w:rsid w:val="00734CA5"/>
    <w:rsid w:val="007404B8"/>
    <w:rsid w:val="007405B9"/>
    <w:rsid w:val="00740822"/>
    <w:rsid w:val="007416DF"/>
    <w:rsid w:val="00742DF1"/>
    <w:rsid w:val="00744622"/>
    <w:rsid w:val="00744E29"/>
    <w:rsid w:val="007460C2"/>
    <w:rsid w:val="00746E50"/>
    <w:rsid w:val="00747665"/>
    <w:rsid w:val="007478C5"/>
    <w:rsid w:val="0075178D"/>
    <w:rsid w:val="0075185E"/>
    <w:rsid w:val="00752472"/>
    <w:rsid w:val="00752E0D"/>
    <w:rsid w:val="00753BDA"/>
    <w:rsid w:val="00753CDD"/>
    <w:rsid w:val="00753D14"/>
    <w:rsid w:val="00755D56"/>
    <w:rsid w:val="00756566"/>
    <w:rsid w:val="007576BB"/>
    <w:rsid w:val="007600A8"/>
    <w:rsid w:val="00760360"/>
    <w:rsid w:val="00760670"/>
    <w:rsid w:val="00760F99"/>
    <w:rsid w:val="007616C0"/>
    <w:rsid w:val="00761960"/>
    <w:rsid w:val="00761FA1"/>
    <w:rsid w:val="00762E5A"/>
    <w:rsid w:val="00763F7C"/>
    <w:rsid w:val="007641D4"/>
    <w:rsid w:val="0076425C"/>
    <w:rsid w:val="0076477C"/>
    <w:rsid w:val="00764ED4"/>
    <w:rsid w:val="007655F1"/>
    <w:rsid w:val="00765893"/>
    <w:rsid w:val="007669B2"/>
    <w:rsid w:val="00767CFC"/>
    <w:rsid w:val="00767D36"/>
    <w:rsid w:val="00771113"/>
    <w:rsid w:val="00771946"/>
    <w:rsid w:val="00772145"/>
    <w:rsid w:val="0077289E"/>
    <w:rsid w:val="00772955"/>
    <w:rsid w:val="00772CE1"/>
    <w:rsid w:val="00773700"/>
    <w:rsid w:val="00773942"/>
    <w:rsid w:val="00774281"/>
    <w:rsid w:val="0077464A"/>
    <w:rsid w:val="007754A2"/>
    <w:rsid w:val="007766E8"/>
    <w:rsid w:val="00776BA8"/>
    <w:rsid w:val="007811BA"/>
    <w:rsid w:val="007815A5"/>
    <w:rsid w:val="0078335D"/>
    <w:rsid w:val="00784403"/>
    <w:rsid w:val="00784799"/>
    <w:rsid w:val="0078574C"/>
    <w:rsid w:val="00785B32"/>
    <w:rsid w:val="00787033"/>
    <w:rsid w:val="007870C1"/>
    <w:rsid w:val="007872A0"/>
    <w:rsid w:val="00787F16"/>
    <w:rsid w:val="007901FE"/>
    <w:rsid w:val="00790827"/>
    <w:rsid w:val="00791505"/>
    <w:rsid w:val="00791556"/>
    <w:rsid w:val="00792C50"/>
    <w:rsid w:val="0079328C"/>
    <w:rsid w:val="007935DB"/>
    <w:rsid w:val="00795FF9"/>
    <w:rsid w:val="00796452"/>
    <w:rsid w:val="0079666C"/>
    <w:rsid w:val="00796BE5"/>
    <w:rsid w:val="007972E7"/>
    <w:rsid w:val="0079761E"/>
    <w:rsid w:val="00797660"/>
    <w:rsid w:val="00797BEC"/>
    <w:rsid w:val="007A025C"/>
    <w:rsid w:val="007A04BD"/>
    <w:rsid w:val="007A11B6"/>
    <w:rsid w:val="007A2092"/>
    <w:rsid w:val="007A2710"/>
    <w:rsid w:val="007A2732"/>
    <w:rsid w:val="007A2D77"/>
    <w:rsid w:val="007A335A"/>
    <w:rsid w:val="007A335E"/>
    <w:rsid w:val="007A35F2"/>
    <w:rsid w:val="007A48E0"/>
    <w:rsid w:val="007A4A0E"/>
    <w:rsid w:val="007A4DEC"/>
    <w:rsid w:val="007A54AC"/>
    <w:rsid w:val="007A55FB"/>
    <w:rsid w:val="007A6CE4"/>
    <w:rsid w:val="007B023B"/>
    <w:rsid w:val="007B0DD0"/>
    <w:rsid w:val="007B3189"/>
    <w:rsid w:val="007B3287"/>
    <w:rsid w:val="007B3D69"/>
    <w:rsid w:val="007B5917"/>
    <w:rsid w:val="007B6852"/>
    <w:rsid w:val="007B7AD3"/>
    <w:rsid w:val="007C0543"/>
    <w:rsid w:val="007C09AC"/>
    <w:rsid w:val="007C1451"/>
    <w:rsid w:val="007C14DD"/>
    <w:rsid w:val="007C33EE"/>
    <w:rsid w:val="007C3759"/>
    <w:rsid w:val="007C3A9A"/>
    <w:rsid w:val="007C3D64"/>
    <w:rsid w:val="007C556B"/>
    <w:rsid w:val="007C5C08"/>
    <w:rsid w:val="007C5C97"/>
    <w:rsid w:val="007C5F69"/>
    <w:rsid w:val="007C6719"/>
    <w:rsid w:val="007C7926"/>
    <w:rsid w:val="007D0588"/>
    <w:rsid w:val="007D0B14"/>
    <w:rsid w:val="007D0F54"/>
    <w:rsid w:val="007D1823"/>
    <w:rsid w:val="007D36C1"/>
    <w:rsid w:val="007D3DC2"/>
    <w:rsid w:val="007D578B"/>
    <w:rsid w:val="007D589E"/>
    <w:rsid w:val="007D6087"/>
    <w:rsid w:val="007D7CDA"/>
    <w:rsid w:val="007E0E8E"/>
    <w:rsid w:val="007E1A2B"/>
    <w:rsid w:val="007E2236"/>
    <w:rsid w:val="007E3B25"/>
    <w:rsid w:val="007E3D99"/>
    <w:rsid w:val="007E41CE"/>
    <w:rsid w:val="007E4565"/>
    <w:rsid w:val="007E4BB9"/>
    <w:rsid w:val="007E50F8"/>
    <w:rsid w:val="007E53C0"/>
    <w:rsid w:val="007E64B8"/>
    <w:rsid w:val="007E6BA5"/>
    <w:rsid w:val="007F0B63"/>
    <w:rsid w:val="007F0E80"/>
    <w:rsid w:val="007F1B18"/>
    <w:rsid w:val="007F1B91"/>
    <w:rsid w:val="007F218C"/>
    <w:rsid w:val="007F349A"/>
    <w:rsid w:val="007F43B2"/>
    <w:rsid w:val="007F49B4"/>
    <w:rsid w:val="007F5225"/>
    <w:rsid w:val="008017C1"/>
    <w:rsid w:val="0080297A"/>
    <w:rsid w:val="00803392"/>
    <w:rsid w:val="00803B5D"/>
    <w:rsid w:val="00804A64"/>
    <w:rsid w:val="00804BB6"/>
    <w:rsid w:val="008051D6"/>
    <w:rsid w:val="00805F09"/>
    <w:rsid w:val="0080627A"/>
    <w:rsid w:val="00806427"/>
    <w:rsid w:val="008064C4"/>
    <w:rsid w:val="0080663B"/>
    <w:rsid w:val="0080774C"/>
    <w:rsid w:val="00807EC6"/>
    <w:rsid w:val="00811B77"/>
    <w:rsid w:val="008134E5"/>
    <w:rsid w:val="008141B2"/>
    <w:rsid w:val="008148F1"/>
    <w:rsid w:val="00815967"/>
    <w:rsid w:val="00815ACA"/>
    <w:rsid w:val="00816960"/>
    <w:rsid w:val="008169F4"/>
    <w:rsid w:val="00816F3C"/>
    <w:rsid w:val="00817FC5"/>
    <w:rsid w:val="008203B3"/>
    <w:rsid w:val="008210B0"/>
    <w:rsid w:val="0082135B"/>
    <w:rsid w:val="00821540"/>
    <w:rsid w:val="00821998"/>
    <w:rsid w:val="00821D74"/>
    <w:rsid w:val="008239BA"/>
    <w:rsid w:val="00824F4E"/>
    <w:rsid w:val="008255E6"/>
    <w:rsid w:val="00825E3E"/>
    <w:rsid w:val="008261CA"/>
    <w:rsid w:val="00827693"/>
    <w:rsid w:val="00827B0B"/>
    <w:rsid w:val="008301F7"/>
    <w:rsid w:val="0083044D"/>
    <w:rsid w:val="00831233"/>
    <w:rsid w:val="00831292"/>
    <w:rsid w:val="00832151"/>
    <w:rsid w:val="00832E25"/>
    <w:rsid w:val="00833A8E"/>
    <w:rsid w:val="008340BD"/>
    <w:rsid w:val="0083427E"/>
    <w:rsid w:val="008348EE"/>
    <w:rsid w:val="00834B60"/>
    <w:rsid w:val="00834F4C"/>
    <w:rsid w:val="00835453"/>
    <w:rsid w:val="0083587D"/>
    <w:rsid w:val="008361BB"/>
    <w:rsid w:val="0083644F"/>
    <w:rsid w:val="0083696A"/>
    <w:rsid w:val="008376A9"/>
    <w:rsid w:val="008402C4"/>
    <w:rsid w:val="008402D6"/>
    <w:rsid w:val="008403F7"/>
    <w:rsid w:val="00840D10"/>
    <w:rsid w:val="00840D92"/>
    <w:rsid w:val="008410E5"/>
    <w:rsid w:val="008416CB"/>
    <w:rsid w:val="00841751"/>
    <w:rsid w:val="00842061"/>
    <w:rsid w:val="008421E1"/>
    <w:rsid w:val="00842DC2"/>
    <w:rsid w:val="008435F6"/>
    <w:rsid w:val="00843A7C"/>
    <w:rsid w:val="00843B2D"/>
    <w:rsid w:val="008443AE"/>
    <w:rsid w:val="00844D57"/>
    <w:rsid w:val="00846C53"/>
    <w:rsid w:val="0084707B"/>
    <w:rsid w:val="008501EA"/>
    <w:rsid w:val="0085070D"/>
    <w:rsid w:val="00850978"/>
    <w:rsid w:val="0085122F"/>
    <w:rsid w:val="00851F6F"/>
    <w:rsid w:val="00851F7C"/>
    <w:rsid w:val="008525B7"/>
    <w:rsid w:val="008529AE"/>
    <w:rsid w:val="008529FA"/>
    <w:rsid w:val="00852FDE"/>
    <w:rsid w:val="008545C0"/>
    <w:rsid w:val="00854682"/>
    <w:rsid w:val="00854CC5"/>
    <w:rsid w:val="00855308"/>
    <w:rsid w:val="0085615E"/>
    <w:rsid w:val="008572E6"/>
    <w:rsid w:val="00857310"/>
    <w:rsid w:val="00857BCF"/>
    <w:rsid w:val="00860FC7"/>
    <w:rsid w:val="00861018"/>
    <w:rsid w:val="00861019"/>
    <w:rsid w:val="00861088"/>
    <w:rsid w:val="00861EE6"/>
    <w:rsid w:val="00861F20"/>
    <w:rsid w:val="00862346"/>
    <w:rsid w:val="00862E18"/>
    <w:rsid w:val="00864C9B"/>
    <w:rsid w:val="008653FE"/>
    <w:rsid w:val="00865EE1"/>
    <w:rsid w:val="00866D90"/>
    <w:rsid w:val="008673C1"/>
    <w:rsid w:val="008674BB"/>
    <w:rsid w:val="00867BEE"/>
    <w:rsid w:val="00867E81"/>
    <w:rsid w:val="00870492"/>
    <w:rsid w:val="008707CC"/>
    <w:rsid w:val="008712B0"/>
    <w:rsid w:val="008716FB"/>
    <w:rsid w:val="008717DC"/>
    <w:rsid w:val="00871E8B"/>
    <w:rsid w:val="008724D7"/>
    <w:rsid w:val="00872882"/>
    <w:rsid w:val="008737DA"/>
    <w:rsid w:val="00873CF5"/>
    <w:rsid w:val="008745E0"/>
    <w:rsid w:val="008748E3"/>
    <w:rsid w:val="00874D43"/>
    <w:rsid w:val="00875984"/>
    <w:rsid w:val="00875D26"/>
    <w:rsid w:val="0087650D"/>
    <w:rsid w:val="008767BE"/>
    <w:rsid w:val="00880813"/>
    <w:rsid w:val="00880860"/>
    <w:rsid w:val="00880DEF"/>
    <w:rsid w:val="008819FA"/>
    <w:rsid w:val="00882CE2"/>
    <w:rsid w:val="008830B9"/>
    <w:rsid w:val="008838FD"/>
    <w:rsid w:val="00883D67"/>
    <w:rsid w:val="0088523E"/>
    <w:rsid w:val="00885685"/>
    <w:rsid w:val="008863B4"/>
    <w:rsid w:val="00886426"/>
    <w:rsid w:val="008866A3"/>
    <w:rsid w:val="00886F5C"/>
    <w:rsid w:val="0088727C"/>
    <w:rsid w:val="00887755"/>
    <w:rsid w:val="008936CE"/>
    <w:rsid w:val="00893D61"/>
    <w:rsid w:val="00894107"/>
    <w:rsid w:val="00894BB0"/>
    <w:rsid w:val="00896653"/>
    <w:rsid w:val="00896818"/>
    <w:rsid w:val="0089695B"/>
    <w:rsid w:val="00896BEA"/>
    <w:rsid w:val="00896E76"/>
    <w:rsid w:val="00896F14"/>
    <w:rsid w:val="0089701A"/>
    <w:rsid w:val="008978FF"/>
    <w:rsid w:val="008A0588"/>
    <w:rsid w:val="008A15F1"/>
    <w:rsid w:val="008A2B1F"/>
    <w:rsid w:val="008A3335"/>
    <w:rsid w:val="008A4326"/>
    <w:rsid w:val="008A45A1"/>
    <w:rsid w:val="008A5D7B"/>
    <w:rsid w:val="008A6709"/>
    <w:rsid w:val="008A6A9F"/>
    <w:rsid w:val="008A7075"/>
    <w:rsid w:val="008B0667"/>
    <w:rsid w:val="008B0D5C"/>
    <w:rsid w:val="008B1456"/>
    <w:rsid w:val="008B171B"/>
    <w:rsid w:val="008B1D93"/>
    <w:rsid w:val="008B3ABF"/>
    <w:rsid w:val="008B4DAE"/>
    <w:rsid w:val="008B5C47"/>
    <w:rsid w:val="008B5FB4"/>
    <w:rsid w:val="008B629A"/>
    <w:rsid w:val="008B6487"/>
    <w:rsid w:val="008B6EE9"/>
    <w:rsid w:val="008B7808"/>
    <w:rsid w:val="008B7AC1"/>
    <w:rsid w:val="008B7BE1"/>
    <w:rsid w:val="008B7EED"/>
    <w:rsid w:val="008C1337"/>
    <w:rsid w:val="008C173E"/>
    <w:rsid w:val="008C3B40"/>
    <w:rsid w:val="008C439C"/>
    <w:rsid w:val="008C479A"/>
    <w:rsid w:val="008C4CA9"/>
    <w:rsid w:val="008C5542"/>
    <w:rsid w:val="008C655B"/>
    <w:rsid w:val="008C69CC"/>
    <w:rsid w:val="008C702C"/>
    <w:rsid w:val="008C7108"/>
    <w:rsid w:val="008D019E"/>
    <w:rsid w:val="008D0D66"/>
    <w:rsid w:val="008D118B"/>
    <w:rsid w:val="008D2210"/>
    <w:rsid w:val="008D3A3D"/>
    <w:rsid w:val="008D4353"/>
    <w:rsid w:val="008D46FC"/>
    <w:rsid w:val="008D583B"/>
    <w:rsid w:val="008D5B6F"/>
    <w:rsid w:val="008D6F85"/>
    <w:rsid w:val="008D753F"/>
    <w:rsid w:val="008D7AEA"/>
    <w:rsid w:val="008E0018"/>
    <w:rsid w:val="008E05B0"/>
    <w:rsid w:val="008E1314"/>
    <w:rsid w:val="008E3115"/>
    <w:rsid w:val="008E351B"/>
    <w:rsid w:val="008E434C"/>
    <w:rsid w:val="008E437A"/>
    <w:rsid w:val="008E4645"/>
    <w:rsid w:val="008E4956"/>
    <w:rsid w:val="008E4D60"/>
    <w:rsid w:val="008E51DD"/>
    <w:rsid w:val="008E53C9"/>
    <w:rsid w:val="008E6334"/>
    <w:rsid w:val="008E6EE8"/>
    <w:rsid w:val="008F0C6D"/>
    <w:rsid w:val="008F0E27"/>
    <w:rsid w:val="008F1273"/>
    <w:rsid w:val="008F1815"/>
    <w:rsid w:val="008F1ABA"/>
    <w:rsid w:val="008F1E3C"/>
    <w:rsid w:val="008F2505"/>
    <w:rsid w:val="008F26DE"/>
    <w:rsid w:val="008F2818"/>
    <w:rsid w:val="008F2E7D"/>
    <w:rsid w:val="008F37A3"/>
    <w:rsid w:val="008F4CBA"/>
    <w:rsid w:val="008F60CA"/>
    <w:rsid w:val="008F642B"/>
    <w:rsid w:val="008F75B8"/>
    <w:rsid w:val="008F75CC"/>
    <w:rsid w:val="008F7B42"/>
    <w:rsid w:val="008F7BE1"/>
    <w:rsid w:val="00900370"/>
    <w:rsid w:val="00900D18"/>
    <w:rsid w:val="009010E4"/>
    <w:rsid w:val="00901225"/>
    <w:rsid w:val="00901734"/>
    <w:rsid w:val="00901A0D"/>
    <w:rsid w:val="00901A7F"/>
    <w:rsid w:val="00901BA1"/>
    <w:rsid w:val="00901BDC"/>
    <w:rsid w:val="00901F8D"/>
    <w:rsid w:val="00902026"/>
    <w:rsid w:val="00902D96"/>
    <w:rsid w:val="0090323B"/>
    <w:rsid w:val="00904DD9"/>
    <w:rsid w:val="00904E28"/>
    <w:rsid w:val="00905084"/>
    <w:rsid w:val="0090622E"/>
    <w:rsid w:val="009078B6"/>
    <w:rsid w:val="00907BBB"/>
    <w:rsid w:val="00910273"/>
    <w:rsid w:val="00910B26"/>
    <w:rsid w:val="00911095"/>
    <w:rsid w:val="0091123B"/>
    <w:rsid w:val="00911C13"/>
    <w:rsid w:val="00911F3A"/>
    <w:rsid w:val="00912782"/>
    <w:rsid w:val="00913078"/>
    <w:rsid w:val="0091350F"/>
    <w:rsid w:val="00913E21"/>
    <w:rsid w:val="00914536"/>
    <w:rsid w:val="00914C47"/>
    <w:rsid w:val="009150BB"/>
    <w:rsid w:val="009156EA"/>
    <w:rsid w:val="00915FBB"/>
    <w:rsid w:val="009204CC"/>
    <w:rsid w:val="009208C1"/>
    <w:rsid w:val="009215F3"/>
    <w:rsid w:val="009216E1"/>
    <w:rsid w:val="009239E6"/>
    <w:rsid w:val="00923A0C"/>
    <w:rsid w:val="00924B7A"/>
    <w:rsid w:val="00924C73"/>
    <w:rsid w:val="009250EE"/>
    <w:rsid w:val="0092519A"/>
    <w:rsid w:val="00926422"/>
    <w:rsid w:val="009268B5"/>
    <w:rsid w:val="009272C5"/>
    <w:rsid w:val="0092741E"/>
    <w:rsid w:val="00927D4E"/>
    <w:rsid w:val="00930193"/>
    <w:rsid w:val="009302C1"/>
    <w:rsid w:val="009304C4"/>
    <w:rsid w:val="00930582"/>
    <w:rsid w:val="009306DC"/>
    <w:rsid w:val="009306E1"/>
    <w:rsid w:val="00930A49"/>
    <w:rsid w:val="00931913"/>
    <w:rsid w:val="00931ABD"/>
    <w:rsid w:val="00931D46"/>
    <w:rsid w:val="00932251"/>
    <w:rsid w:val="00933797"/>
    <w:rsid w:val="00934176"/>
    <w:rsid w:val="00934237"/>
    <w:rsid w:val="00935975"/>
    <w:rsid w:val="009365C5"/>
    <w:rsid w:val="00937EEC"/>
    <w:rsid w:val="00940913"/>
    <w:rsid w:val="00940C97"/>
    <w:rsid w:val="00940D82"/>
    <w:rsid w:val="0094169B"/>
    <w:rsid w:val="0094181D"/>
    <w:rsid w:val="00942915"/>
    <w:rsid w:val="009429E4"/>
    <w:rsid w:val="00943765"/>
    <w:rsid w:val="00943C19"/>
    <w:rsid w:val="00945CA0"/>
    <w:rsid w:val="009467B5"/>
    <w:rsid w:val="009469CB"/>
    <w:rsid w:val="00946A8A"/>
    <w:rsid w:val="00946BD1"/>
    <w:rsid w:val="00950D5D"/>
    <w:rsid w:val="00951191"/>
    <w:rsid w:val="00953037"/>
    <w:rsid w:val="009550C2"/>
    <w:rsid w:val="009556C4"/>
    <w:rsid w:val="00956683"/>
    <w:rsid w:val="00956A10"/>
    <w:rsid w:val="00956E93"/>
    <w:rsid w:val="00960904"/>
    <w:rsid w:val="00960BA6"/>
    <w:rsid w:val="00960CE6"/>
    <w:rsid w:val="00960FA2"/>
    <w:rsid w:val="0096112E"/>
    <w:rsid w:val="00961236"/>
    <w:rsid w:val="009627F4"/>
    <w:rsid w:val="00962E3B"/>
    <w:rsid w:val="00964195"/>
    <w:rsid w:val="0096444F"/>
    <w:rsid w:val="00965872"/>
    <w:rsid w:val="009668FB"/>
    <w:rsid w:val="00967849"/>
    <w:rsid w:val="009703A6"/>
    <w:rsid w:val="00970ADC"/>
    <w:rsid w:val="00971DE4"/>
    <w:rsid w:val="00972103"/>
    <w:rsid w:val="0097330A"/>
    <w:rsid w:val="00973FD7"/>
    <w:rsid w:val="00974997"/>
    <w:rsid w:val="00974BF1"/>
    <w:rsid w:val="0097706D"/>
    <w:rsid w:val="0097707E"/>
    <w:rsid w:val="00977315"/>
    <w:rsid w:val="00977C9C"/>
    <w:rsid w:val="00982015"/>
    <w:rsid w:val="00982144"/>
    <w:rsid w:val="0098333D"/>
    <w:rsid w:val="0098387A"/>
    <w:rsid w:val="009849D6"/>
    <w:rsid w:val="009850E3"/>
    <w:rsid w:val="00985316"/>
    <w:rsid w:val="00986319"/>
    <w:rsid w:val="009878AA"/>
    <w:rsid w:val="00987C75"/>
    <w:rsid w:val="00990492"/>
    <w:rsid w:val="009909AB"/>
    <w:rsid w:val="00991A36"/>
    <w:rsid w:val="009926CB"/>
    <w:rsid w:val="00992C62"/>
    <w:rsid w:val="00992C7C"/>
    <w:rsid w:val="00993B7E"/>
    <w:rsid w:val="00993DA4"/>
    <w:rsid w:val="00993EB0"/>
    <w:rsid w:val="0099495A"/>
    <w:rsid w:val="00994F41"/>
    <w:rsid w:val="0099559E"/>
    <w:rsid w:val="00995D49"/>
    <w:rsid w:val="00995ED2"/>
    <w:rsid w:val="00996144"/>
    <w:rsid w:val="009962F6"/>
    <w:rsid w:val="0099753B"/>
    <w:rsid w:val="00997FAF"/>
    <w:rsid w:val="009A1039"/>
    <w:rsid w:val="009A1D57"/>
    <w:rsid w:val="009A1EA1"/>
    <w:rsid w:val="009A21C6"/>
    <w:rsid w:val="009A2540"/>
    <w:rsid w:val="009A2D0A"/>
    <w:rsid w:val="009A3470"/>
    <w:rsid w:val="009A34B4"/>
    <w:rsid w:val="009A3A7E"/>
    <w:rsid w:val="009A3CB6"/>
    <w:rsid w:val="009A4F4F"/>
    <w:rsid w:val="009A5A07"/>
    <w:rsid w:val="009A5A82"/>
    <w:rsid w:val="009A6A66"/>
    <w:rsid w:val="009A711F"/>
    <w:rsid w:val="009A738C"/>
    <w:rsid w:val="009A78A7"/>
    <w:rsid w:val="009B08A8"/>
    <w:rsid w:val="009B0E3F"/>
    <w:rsid w:val="009B2199"/>
    <w:rsid w:val="009B29AE"/>
    <w:rsid w:val="009B2BF9"/>
    <w:rsid w:val="009B2C71"/>
    <w:rsid w:val="009B3161"/>
    <w:rsid w:val="009B38EB"/>
    <w:rsid w:val="009B3B53"/>
    <w:rsid w:val="009B3F78"/>
    <w:rsid w:val="009B4B74"/>
    <w:rsid w:val="009B50DD"/>
    <w:rsid w:val="009B527E"/>
    <w:rsid w:val="009B5750"/>
    <w:rsid w:val="009B6549"/>
    <w:rsid w:val="009B6571"/>
    <w:rsid w:val="009B6A1B"/>
    <w:rsid w:val="009B6A8C"/>
    <w:rsid w:val="009B6BE2"/>
    <w:rsid w:val="009B7452"/>
    <w:rsid w:val="009B78E3"/>
    <w:rsid w:val="009B7DBF"/>
    <w:rsid w:val="009C1007"/>
    <w:rsid w:val="009C139C"/>
    <w:rsid w:val="009C2057"/>
    <w:rsid w:val="009C23E2"/>
    <w:rsid w:val="009C2538"/>
    <w:rsid w:val="009C266F"/>
    <w:rsid w:val="009C360F"/>
    <w:rsid w:val="009C3796"/>
    <w:rsid w:val="009C37A4"/>
    <w:rsid w:val="009C3B8E"/>
    <w:rsid w:val="009C40E5"/>
    <w:rsid w:val="009C44AA"/>
    <w:rsid w:val="009C4F90"/>
    <w:rsid w:val="009C58D0"/>
    <w:rsid w:val="009C6290"/>
    <w:rsid w:val="009C74A4"/>
    <w:rsid w:val="009D1065"/>
    <w:rsid w:val="009D5133"/>
    <w:rsid w:val="009D58CA"/>
    <w:rsid w:val="009D68D9"/>
    <w:rsid w:val="009D787E"/>
    <w:rsid w:val="009E08A7"/>
    <w:rsid w:val="009E14F2"/>
    <w:rsid w:val="009E1598"/>
    <w:rsid w:val="009E2121"/>
    <w:rsid w:val="009E2C70"/>
    <w:rsid w:val="009E389D"/>
    <w:rsid w:val="009E3A7E"/>
    <w:rsid w:val="009E4A60"/>
    <w:rsid w:val="009E5952"/>
    <w:rsid w:val="009E6349"/>
    <w:rsid w:val="009F0045"/>
    <w:rsid w:val="009F044D"/>
    <w:rsid w:val="009F067C"/>
    <w:rsid w:val="009F1887"/>
    <w:rsid w:val="009F2487"/>
    <w:rsid w:val="009F2720"/>
    <w:rsid w:val="009F2A93"/>
    <w:rsid w:val="009F2B8A"/>
    <w:rsid w:val="009F32F5"/>
    <w:rsid w:val="009F35D4"/>
    <w:rsid w:val="009F4098"/>
    <w:rsid w:val="009F527C"/>
    <w:rsid w:val="009F58A6"/>
    <w:rsid w:val="009F68B7"/>
    <w:rsid w:val="009F6924"/>
    <w:rsid w:val="009F6C4D"/>
    <w:rsid w:val="009F702C"/>
    <w:rsid w:val="009F74A7"/>
    <w:rsid w:val="009F7972"/>
    <w:rsid w:val="00A004E0"/>
    <w:rsid w:val="00A012E5"/>
    <w:rsid w:val="00A01324"/>
    <w:rsid w:val="00A01727"/>
    <w:rsid w:val="00A0199F"/>
    <w:rsid w:val="00A01EE8"/>
    <w:rsid w:val="00A02880"/>
    <w:rsid w:val="00A0291C"/>
    <w:rsid w:val="00A03A8E"/>
    <w:rsid w:val="00A04BBA"/>
    <w:rsid w:val="00A05576"/>
    <w:rsid w:val="00A0586D"/>
    <w:rsid w:val="00A05AC0"/>
    <w:rsid w:val="00A06553"/>
    <w:rsid w:val="00A06EC1"/>
    <w:rsid w:val="00A06F61"/>
    <w:rsid w:val="00A076C3"/>
    <w:rsid w:val="00A07B4A"/>
    <w:rsid w:val="00A11E46"/>
    <w:rsid w:val="00A11E86"/>
    <w:rsid w:val="00A12111"/>
    <w:rsid w:val="00A1242A"/>
    <w:rsid w:val="00A124DD"/>
    <w:rsid w:val="00A12AF7"/>
    <w:rsid w:val="00A12E43"/>
    <w:rsid w:val="00A1374A"/>
    <w:rsid w:val="00A13838"/>
    <w:rsid w:val="00A13C77"/>
    <w:rsid w:val="00A14535"/>
    <w:rsid w:val="00A14740"/>
    <w:rsid w:val="00A149B1"/>
    <w:rsid w:val="00A14C0A"/>
    <w:rsid w:val="00A15277"/>
    <w:rsid w:val="00A15BDE"/>
    <w:rsid w:val="00A17F5B"/>
    <w:rsid w:val="00A2062F"/>
    <w:rsid w:val="00A21322"/>
    <w:rsid w:val="00A21F2F"/>
    <w:rsid w:val="00A22D94"/>
    <w:rsid w:val="00A23878"/>
    <w:rsid w:val="00A244D1"/>
    <w:rsid w:val="00A25740"/>
    <w:rsid w:val="00A25C84"/>
    <w:rsid w:val="00A25D3C"/>
    <w:rsid w:val="00A27DC0"/>
    <w:rsid w:val="00A310EF"/>
    <w:rsid w:val="00A31990"/>
    <w:rsid w:val="00A3211A"/>
    <w:rsid w:val="00A32657"/>
    <w:rsid w:val="00A33419"/>
    <w:rsid w:val="00A34AEE"/>
    <w:rsid w:val="00A34EFB"/>
    <w:rsid w:val="00A3557D"/>
    <w:rsid w:val="00A362F7"/>
    <w:rsid w:val="00A3680F"/>
    <w:rsid w:val="00A379E5"/>
    <w:rsid w:val="00A4003F"/>
    <w:rsid w:val="00A403AD"/>
    <w:rsid w:val="00A403DC"/>
    <w:rsid w:val="00A41003"/>
    <w:rsid w:val="00A41B32"/>
    <w:rsid w:val="00A423C1"/>
    <w:rsid w:val="00A42E10"/>
    <w:rsid w:val="00A43C00"/>
    <w:rsid w:val="00A43D52"/>
    <w:rsid w:val="00A44068"/>
    <w:rsid w:val="00A455D4"/>
    <w:rsid w:val="00A45FF5"/>
    <w:rsid w:val="00A47C17"/>
    <w:rsid w:val="00A47DFA"/>
    <w:rsid w:val="00A505CC"/>
    <w:rsid w:val="00A51CB6"/>
    <w:rsid w:val="00A52909"/>
    <w:rsid w:val="00A52C73"/>
    <w:rsid w:val="00A5315C"/>
    <w:rsid w:val="00A53EA3"/>
    <w:rsid w:val="00A54089"/>
    <w:rsid w:val="00A547AC"/>
    <w:rsid w:val="00A549A7"/>
    <w:rsid w:val="00A54EC7"/>
    <w:rsid w:val="00A55201"/>
    <w:rsid w:val="00A5596C"/>
    <w:rsid w:val="00A56521"/>
    <w:rsid w:val="00A56C46"/>
    <w:rsid w:val="00A57188"/>
    <w:rsid w:val="00A574C5"/>
    <w:rsid w:val="00A60195"/>
    <w:rsid w:val="00A6046F"/>
    <w:rsid w:val="00A61F93"/>
    <w:rsid w:val="00A62308"/>
    <w:rsid w:val="00A624DC"/>
    <w:rsid w:val="00A63AF9"/>
    <w:rsid w:val="00A6440B"/>
    <w:rsid w:val="00A64C09"/>
    <w:rsid w:val="00A654C0"/>
    <w:rsid w:val="00A65E67"/>
    <w:rsid w:val="00A65FDF"/>
    <w:rsid w:val="00A66000"/>
    <w:rsid w:val="00A66D81"/>
    <w:rsid w:val="00A673B1"/>
    <w:rsid w:val="00A67776"/>
    <w:rsid w:val="00A6782F"/>
    <w:rsid w:val="00A704AF"/>
    <w:rsid w:val="00A70D96"/>
    <w:rsid w:val="00A71F9F"/>
    <w:rsid w:val="00A74058"/>
    <w:rsid w:val="00A7428D"/>
    <w:rsid w:val="00A74316"/>
    <w:rsid w:val="00A74DC4"/>
    <w:rsid w:val="00A752FC"/>
    <w:rsid w:val="00A764B9"/>
    <w:rsid w:val="00A76833"/>
    <w:rsid w:val="00A76A37"/>
    <w:rsid w:val="00A77F53"/>
    <w:rsid w:val="00A805E7"/>
    <w:rsid w:val="00A8070D"/>
    <w:rsid w:val="00A807E7"/>
    <w:rsid w:val="00A80C94"/>
    <w:rsid w:val="00A81434"/>
    <w:rsid w:val="00A8285C"/>
    <w:rsid w:val="00A82D03"/>
    <w:rsid w:val="00A831A4"/>
    <w:rsid w:val="00A8339D"/>
    <w:rsid w:val="00A839F0"/>
    <w:rsid w:val="00A83AC5"/>
    <w:rsid w:val="00A84352"/>
    <w:rsid w:val="00A84791"/>
    <w:rsid w:val="00A8589C"/>
    <w:rsid w:val="00A858B2"/>
    <w:rsid w:val="00A8606B"/>
    <w:rsid w:val="00A86341"/>
    <w:rsid w:val="00A8749D"/>
    <w:rsid w:val="00A87A4C"/>
    <w:rsid w:val="00A90F9C"/>
    <w:rsid w:val="00A917C9"/>
    <w:rsid w:val="00A91E97"/>
    <w:rsid w:val="00A92502"/>
    <w:rsid w:val="00A92AD4"/>
    <w:rsid w:val="00A93333"/>
    <w:rsid w:val="00A93880"/>
    <w:rsid w:val="00A93A66"/>
    <w:rsid w:val="00A944AE"/>
    <w:rsid w:val="00A94A51"/>
    <w:rsid w:val="00A94A65"/>
    <w:rsid w:val="00A96B84"/>
    <w:rsid w:val="00A979DE"/>
    <w:rsid w:val="00A97F9D"/>
    <w:rsid w:val="00AA01D8"/>
    <w:rsid w:val="00AA165D"/>
    <w:rsid w:val="00AA1D5A"/>
    <w:rsid w:val="00AA22E8"/>
    <w:rsid w:val="00AA28D6"/>
    <w:rsid w:val="00AA39E4"/>
    <w:rsid w:val="00AA3CE9"/>
    <w:rsid w:val="00AA436A"/>
    <w:rsid w:val="00AA5164"/>
    <w:rsid w:val="00AA6AD5"/>
    <w:rsid w:val="00AA6E35"/>
    <w:rsid w:val="00AA7259"/>
    <w:rsid w:val="00AB0B7F"/>
    <w:rsid w:val="00AB0C83"/>
    <w:rsid w:val="00AB0E8B"/>
    <w:rsid w:val="00AB1111"/>
    <w:rsid w:val="00AB20B0"/>
    <w:rsid w:val="00AB2F7A"/>
    <w:rsid w:val="00AB3010"/>
    <w:rsid w:val="00AB4932"/>
    <w:rsid w:val="00AB4ABC"/>
    <w:rsid w:val="00AB4DCB"/>
    <w:rsid w:val="00AB648F"/>
    <w:rsid w:val="00AB650B"/>
    <w:rsid w:val="00AB6895"/>
    <w:rsid w:val="00AB6C78"/>
    <w:rsid w:val="00AB7014"/>
    <w:rsid w:val="00AB70B2"/>
    <w:rsid w:val="00AB7934"/>
    <w:rsid w:val="00AB7FA3"/>
    <w:rsid w:val="00AC07F2"/>
    <w:rsid w:val="00AC0BE1"/>
    <w:rsid w:val="00AC1A7B"/>
    <w:rsid w:val="00AC1A85"/>
    <w:rsid w:val="00AC2438"/>
    <w:rsid w:val="00AC2CFC"/>
    <w:rsid w:val="00AC3037"/>
    <w:rsid w:val="00AC37A5"/>
    <w:rsid w:val="00AC418D"/>
    <w:rsid w:val="00AC448E"/>
    <w:rsid w:val="00AC45D7"/>
    <w:rsid w:val="00AC4A22"/>
    <w:rsid w:val="00AC6252"/>
    <w:rsid w:val="00AC66B2"/>
    <w:rsid w:val="00AC73E5"/>
    <w:rsid w:val="00AC793C"/>
    <w:rsid w:val="00AD0495"/>
    <w:rsid w:val="00AD1097"/>
    <w:rsid w:val="00AD1358"/>
    <w:rsid w:val="00AD2025"/>
    <w:rsid w:val="00AD226C"/>
    <w:rsid w:val="00AD22A4"/>
    <w:rsid w:val="00AD409F"/>
    <w:rsid w:val="00AD41D5"/>
    <w:rsid w:val="00AD44D2"/>
    <w:rsid w:val="00AD4509"/>
    <w:rsid w:val="00AD4DAA"/>
    <w:rsid w:val="00AD4F38"/>
    <w:rsid w:val="00AD4FBB"/>
    <w:rsid w:val="00AD4FCE"/>
    <w:rsid w:val="00AD4FF8"/>
    <w:rsid w:val="00AD636A"/>
    <w:rsid w:val="00AD735A"/>
    <w:rsid w:val="00AE0374"/>
    <w:rsid w:val="00AE1326"/>
    <w:rsid w:val="00AE1D4C"/>
    <w:rsid w:val="00AE2016"/>
    <w:rsid w:val="00AE2333"/>
    <w:rsid w:val="00AE2B19"/>
    <w:rsid w:val="00AE2F19"/>
    <w:rsid w:val="00AE3D00"/>
    <w:rsid w:val="00AE3EF4"/>
    <w:rsid w:val="00AE4327"/>
    <w:rsid w:val="00AE4932"/>
    <w:rsid w:val="00AE55E7"/>
    <w:rsid w:val="00AE58F8"/>
    <w:rsid w:val="00AE5C77"/>
    <w:rsid w:val="00AE7636"/>
    <w:rsid w:val="00AF0779"/>
    <w:rsid w:val="00AF08B2"/>
    <w:rsid w:val="00AF0C33"/>
    <w:rsid w:val="00AF197B"/>
    <w:rsid w:val="00AF246B"/>
    <w:rsid w:val="00AF2848"/>
    <w:rsid w:val="00AF367C"/>
    <w:rsid w:val="00AF4067"/>
    <w:rsid w:val="00AF4A5D"/>
    <w:rsid w:val="00AF57B6"/>
    <w:rsid w:val="00AF6ABF"/>
    <w:rsid w:val="00B00285"/>
    <w:rsid w:val="00B00B22"/>
    <w:rsid w:val="00B00FF3"/>
    <w:rsid w:val="00B011A5"/>
    <w:rsid w:val="00B01949"/>
    <w:rsid w:val="00B01A32"/>
    <w:rsid w:val="00B01BBB"/>
    <w:rsid w:val="00B02EA3"/>
    <w:rsid w:val="00B031D6"/>
    <w:rsid w:val="00B03606"/>
    <w:rsid w:val="00B04726"/>
    <w:rsid w:val="00B05CA9"/>
    <w:rsid w:val="00B069DA"/>
    <w:rsid w:val="00B0758B"/>
    <w:rsid w:val="00B07A61"/>
    <w:rsid w:val="00B119F1"/>
    <w:rsid w:val="00B12A81"/>
    <w:rsid w:val="00B1323C"/>
    <w:rsid w:val="00B13DE4"/>
    <w:rsid w:val="00B14000"/>
    <w:rsid w:val="00B1479F"/>
    <w:rsid w:val="00B14B46"/>
    <w:rsid w:val="00B1553E"/>
    <w:rsid w:val="00B15771"/>
    <w:rsid w:val="00B16326"/>
    <w:rsid w:val="00B168D8"/>
    <w:rsid w:val="00B1786F"/>
    <w:rsid w:val="00B17974"/>
    <w:rsid w:val="00B20112"/>
    <w:rsid w:val="00B2074E"/>
    <w:rsid w:val="00B23369"/>
    <w:rsid w:val="00B23B3C"/>
    <w:rsid w:val="00B24407"/>
    <w:rsid w:val="00B249A4"/>
    <w:rsid w:val="00B24F08"/>
    <w:rsid w:val="00B260E8"/>
    <w:rsid w:val="00B2655C"/>
    <w:rsid w:val="00B266F4"/>
    <w:rsid w:val="00B2798D"/>
    <w:rsid w:val="00B301C9"/>
    <w:rsid w:val="00B30526"/>
    <w:rsid w:val="00B306EB"/>
    <w:rsid w:val="00B3077C"/>
    <w:rsid w:val="00B3109A"/>
    <w:rsid w:val="00B31A43"/>
    <w:rsid w:val="00B31AAB"/>
    <w:rsid w:val="00B3412D"/>
    <w:rsid w:val="00B34A56"/>
    <w:rsid w:val="00B3561F"/>
    <w:rsid w:val="00B35A4A"/>
    <w:rsid w:val="00B36483"/>
    <w:rsid w:val="00B36C10"/>
    <w:rsid w:val="00B36EA3"/>
    <w:rsid w:val="00B37760"/>
    <w:rsid w:val="00B41967"/>
    <w:rsid w:val="00B4278B"/>
    <w:rsid w:val="00B43DB0"/>
    <w:rsid w:val="00B43ED0"/>
    <w:rsid w:val="00B44496"/>
    <w:rsid w:val="00B44ABC"/>
    <w:rsid w:val="00B4535E"/>
    <w:rsid w:val="00B4540B"/>
    <w:rsid w:val="00B45E80"/>
    <w:rsid w:val="00B4608D"/>
    <w:rsid w:val="00B46206"/>
    <w:rsid w:val="00B4666B"/>
    <w:rsid w:val="00B46C46"/>
    <w:rsid w:val="00B46D0D"/>
    <w:rsid w:val="00B4702F"/>
    <w:rsid w:val="00B47442"/>
    <w:rsid w:val="00B47792"/>
    <w:rsid w:val="00B5126A"/>
    <w:rsid w:val="00B51857"/>
    <w:rsid w:val="00B51A93"/>
    <w:rsid w:val="00B5201B"/>
    <w:rsid w:val="00B53AB8"/>
    <w:rsid w:val="00B5497E"/>
    <w:rsid w:val="00B54B4A"/>
    <w:rsid w:val="00B55C07"/>
    <w:rsid w:val="00B5609C"/>
    <w:rsid w:val="00B56B45"/>
    <w:rsid w:val="00B56E88"/>
    <w:rsid w:val="00B57088"/>
    <w:rsid w:val="00B57242"/>
    <w:rsid w:val="00B60128"/>
    <w:rsid w:val="00B60926"/>
    <w:rsid w:val="00B60ECC"/>
    <w:rsid w:val="00B611A3"/>
    <w:rsid w:val="00B62ED6"/>
    <w:rsid w:val="00B632C5"/>
    <w:rsid w:val="00B63CD4"/>
    <w:rsid w:val="00B64199"/>
    <w:rsid w:val="00B65497"/>
    <w:rsid w:val="00B65E54"/>
    <w:rsid w:val="00B66775"/>
    <w:rsid w:val="00B66807"/>
    <w:rsid w:val="00B66CD8"/>
    <w:rsid w:val="00B70EDA"/>
    <w:rsid w:val="00B71785"/>
    <w:rsid w:val="00B71BB5"/>
    <w:rsid w:val="00B71C58"/>
    <w:rsid w:val="00B72406"/>
    <w:rsid w:val="00B72756"/>
    <w:rsid w:val="00B73264"/>
    <w:rsid w:val="00B73B6C"/>
    <w:rsid w:val="00B741EE"/>
    <w:rsid w:val="00B74B4E"/>
    <w:rsid w:val="00B75D26"/>
    <w:rsid w:val="00B75FF6"/>
    <w:rsid w:val="00B76ABE"/>
    <w:rsid w:val="00B81255"/>
    <w:rsid w:val="00B81F6A"/>
    <w:rsid w:val="00B820EA"/>
    <w:rsid w:val="00B8281F"/>
    <w:rsid w:val="00B82E4F"/>
    <w:rsid w:val="00B84FC0"/>
    <w:rsid w:val="00B855A8"/>
    <w:rsid w:val="00B86601"/>
    <w:rsid w:val="00B86CF7"/>
    <w:rsid w:val="00B86E6F"/>
    <w:rsid w:val="00B87B8E"/>
    <w:rsid w:val="00B87CC9"/>
    <w:rsid w:val="00B90D04"/>
    <w:rsid w:val="00B910FA"/>
    <w:rsid w:val="00B9196C"/>
    <w:rsid w:val="00B928A9"/>
    <w:rsid w:val="00B930F4"/>
    <w:rsid w:val="00B93209"/>
    <w:rsid w:val="00B93B3A"/>
    <w:rsid w:val="00B940EC"/>
    <w:rsid w:val="00B954A4"/>
    <w:rsid w:val="00B96C6A"/>
    <w:rsid w:val="00B9725F"/>
    <w:rsid w:val="00B97B17"/>
    <w:rsid w:val="00BA22A8"/>
    <w:rsid w:val="00BA2791"/>
    <w:rsid w:val="00BA28D4"/>
    <w:rsid w:val="00BA30DD"/>
    <w:rsid w:val="00BA41D3"/>
    <w:rsid w:val="00BA48CD"/>
    <w:rsid w:val="00BA493A"/>
    <w:rsid w:val="00BA4E39"/>
    <w:rsid w:val="00BA556C"/>
    <w:rsid w:val="00BA5A27"/>
    <w:rsid w:val="00BA5D5A"/>
    <w:rsid w:val="00BA686D"/>
    <w:rsid w:val="00BB2F50"/>
    <w:rsid w:val="00BB3134"/>
    <w:rsid w:val="00BB3B28"/>
    <w:rsid w:val="00BB4C1F"/>
    <w:rsid w:val="00BB697E"/>
    <w:rsid w:val="00BB6E37"/>
    <w:rsid w:val="00BC2410"/>
    <w:rsid w:val="00BC6827"/>
    <w:rsid w:val="00BC6EC6"/>
    <w:rsid w:val="00BC79A1"/>
    <w:rsid w:val="00BC7ACE"/>
    <w:rsid w:val="00BC7F26"/>
    <w:rsid w:val="00BD03D1"/>
    <w:rsid w:val="00BD073E"/>
    <w:rsid w:val="00BD0BAB"/>
    <w:rsid w:val="00BD0E44"/>
    <w:rsid w:val="00BD14F0"/>
    <w:rsid w:val="00BD19C4"/>
    <w:rsid w:val="00BD1B99"/>
    <w:rsid w:val="00BD38CB"/>
    <w:rsid w:val="00BD617D"/>
    <w:rsid w:val="00BD6D0D"/>
    <w:rsid w:val="00BD7176"/>
    <w:rsid w:val="00BD7B24"/>
    <w:rsid w:val="00BD7BA5"/>
    <w:rsid w:val="00BD7DBD"/>
    <w:rsid w:val="00BE0F26"/>
    <w:rsid w:val="00BE1083"/>
    <w:rsid w:val="00BE2554"/>
    <w:rsid w:val="00BE28EA"/>
    <w:rsid w:val="00BE2DC3"/>
    <w:rsid w:val="00BE33A8"/>
    <w:rsid w:val="00BE3D65"/>
    <w:rsid w:val="00BE4AB9"/>
    <w:rsid w:val="00BE5CBC"/>
    <w:rsid w:val="00BF02D2"/>
    <w:rsid w:val="00BF0A9E"/>
    <w:rsid w:val="00BF165F"/>
    <w:rsid w:val="00BF2CCA"/>
    <w:rsid w:val="00BF34E1"/>
    <w:rsid w:val="00BF3541"/>
    <w:rsid w:val="00BF36C8"/>
    <w:rsid w:val="00BF3B9D"/>
    <w:rsid w:val="00BF3CCF"/>
    <w:rsid w:val="00BF3F36"/>
    <w:rsid w:val="00BF44E3"/>
    <w:rsid w:val="00BF499D"/>
    <w:rsid w:val="00BF4F39"/>
    <w:rsid w:val="00BF541B"/>
    <w:rsid w:val="00BF5781"/>
    <w:rsid w:val="00BF61C0"/>
    <w:rsid w:val="00BF62F6"/>
    <w:rsid w:val="00BF706E"/>
    <w:rsid w:val="00BF7A4A"/>
    <w:rsid w:val="00BF7C59"/>
    <w:rsid w:val="00C00B94"/>
    <w:rsid w:val="00C00F88"/>
    <w:rsid w:val="00C012AB"/>
    <w:rsid w:val="00C0139E"/>
    <w:rsid w:val="00C0164A"/>
    <w:rsid w:val="00C01DFA"/>
    <w:rsid w:val="00C02B2D"/>
    <w:rsid w:val="00C0441D"/>
    <w:rsid w:val="00C04C17"/>
    <w:rsid w:val="00C064B7"/>
    <w:rsid w:val="00C06837"/>
    <w:rsid w:val="00C07BD2"/>
    <w:rsid w:val="00C1015C"/>
    <w:rsid w:val="00C1077F"/>
    <w:rsid w:val="00C123AC"/>
    <w:rsid w:val="00C12588"/>
    <w:rsid w:val="00C12B80"/>
    <w:rsid w:val="00C12E40"/>
    <w:rsid w:val="00C1304F"/>
    <w:rsid w:val="00C14383"/>
    <w:rsid w:val="00C153F5"/>
    <w:rsid w:val="00C15CA5"/>
    <w:rsid w:val="00C15ECF"/>
    <w:rsid w:val="00C15FD6"/>
    <w:rsid w:val="00C16558"/>
    <w:rsid w:val="00C16841"/>
    <w:rsid w:val="00C1706A"/>
    <w:rsid w:val="00C175B7"/>
    <w:rsid w:val="00C20180"/>
    <w:rsid w:val="00C210EB"/>
    <w:rsid w:val="00C215E2"/>
    <w:rsid w:val="00C22457"/>
    <w:rsid w:val="00C22B9E"/>
    <w:rsid w:val="00C22DAE"/>
    <w:rsid w:val="00C23787"/>
    <w:rsid w:val="00C23987"/>
    <w:rsid w:val="00C24008"/>
    <w:rsid w:val="00C24AF4"/>
    <w:rsid w:val="00C25051"/>
    <w:rsid w:val="00C276AA"/>
    <w:rsid w:val="00C27F38"/>
    <w:rsid w:val="00C304B5"/>
    <w:rsid w:val="00C3055D"/>
    <w:rsid w:val="00C31563"/>
    <w:rsid w:val="00C32297"/>
    <w:rsid w:val="00C329CA"/>
    <w:rsid w:val="00C33184"/>
    <w:rsid w:val="00C344B7"/>
    <w:rsid w:val="00C364A7"/>
    <w:rsid w:val="00C40BD9"/>
    <w:rsid w:val="00C40CD6"/>
    <w:rsid w:val="00C40E2C"/>
    <w:rsid w:val="00C4124F"/>
    <w:rsid w:val="00C41744"/>
    <w:rsid w:val="00C42518"/>
    <w:rsid w:val="00C42764"/>
    <w:rsid w:val="00C4387D"/>
    <w:rsid w:val="00C4394D"/>
    <w:rsid w:val="00C43DA4"/>
    <w:rsid w:val="00C44056"/>
    <w:rsid w:val="00C44952"/>
    <w:rsid w:val="00C44DC8"/>
    <w:rsid w:val="00C4543A"/>
    <w:rsid w:val="00C455BB"/>
    <w:rsid w:val="00C45A49"/>
    <w:rsid w:val="00C469FE"/>
    <w:rsid w:val="00C46F0F"/>
    <w:rsid w:val="00C473E2"/>
    <w:rsid w:val="00C47A3D"/>
    <w:rsid w:val="00C47E6A"/>
    <w:rsid w:val="00C51051"/>
    <w:rsid w:val="00C52522"/>
    <w:rsid w:val="00C53B6C"/>
    <w:rsid w:val="00C552D4"/>
    <w:rsid w:val="00C56AD0"/>
    <w:rsid w:val="00C574FF"/>
    <w:rsid w:val="00C61924"/>
    <w:rsid w:val="00C61D1C"/>
    <w:rsid w:val="00C6223B"/>
    <w:rsid w:val="00C636F1"/>
    <w:rsid w:val="00C64036"/>
    <w:rsid w:val="00C643CB"/>
    <w:rsid w:val="00C64D34"/>
    <w:rsid w:val="00C65439"/>
    <w:rsid w:val="00C654E5"/>
    <w:rsid w:val="00C65816"/>
    <w:rsid w:val="00C65A7A"/>
    <w:rsid w:val="00C65ACD"/>
    <w:rsid w:val="00C65C8B"/>
    <w:rsid w:val="00C66292"/>
    <w:rsid w:val="00C66928"/>
    <w:rsid w:val="00C66AE7"/>
    <w:rsid w:val="00C670A7"/>
    <w:rsid w:val="00C67B93"/>
    <w:rsid w:val="00C67C89"/>
    <w:rsid w:val="00C7030C"/>
    <w:rsid w:val="00C7033E"/>
    <w:rsid w:val="00C70542"/>
    <w:rsid w:val="00C706D5"/>
    <w:rsid w:val="00C7172C"/>
    <w:rsid w:val="00C71B50"/>
    <w:rsid w:val="00C71D0A"/>
    <w:rsid w:val="00C71DF2"/>
    <w:rsid w:val="00C732CD"/>
    <w:rsid w:val="00C7371B"/>
    <w:rsid w:val="00C7426B"/>
    <w:rsid w:val="00C7596B"/>
    <w:rsid w:val="00C75971"/>
    <w:rsid w:val="00C75E41"/>
    <w:rsid w:val="00C75EB8"/>
    <w:rsid w:val="00C76252"/>
    <w:rsid w:val="00C76847"/>
    <w:rsid w:val="00C77104"/>
    <w:rsid w:val="00C77C5F"/>
    <w:rsid w:val="00C80085"/>
    <w:rsid w:val="00C80482"/>
    <w:rsid w:val="00C80A40"/>
    <w:rsid w:val="00C80AF3"/>
    <w:rsid w:val="00C80B6F"/>
    <w:rsid w:val="00C80BF0"/>
    <w:rsid w:val="00C80EF5"/>
    <w:rsid w:val="00C81755"/>
    <w:rsid w:val="00C8203A"/>
    <w:rsid w:val="00C824BD"/>
    <w:rsid w:val="00C82C71"/>
    <w:rsid w:val="00C83AD0"/>
    <w:rsid w:val="00C85136"/>
    <w:rsid w:val="00C85176"/>
    <w:rsid w:val="00C85435"/>
    <w:rsid w:val="00C85923"/>
    <w:rsid w:val="00C85B1A"/>
    <w:rsid w:val="00C8671A"/>
    <w:rsid w:val="00C86901"/>
    <w:rsid w:val="00C875EF"/>
    <w:rsid w:val="00C90547"/>
    <w:rsid w:val="00C905D7"/>
    <w:rsid w:val="00C915BB"/>
    <w:rsid w:val="00C91930"/>
    <w:rsid w:val="00C933AF"/>
    <w:rsid w:val="00C936F4"/>
    <w:rsid w:val="00C93AAA"/>
    <w:rsid w:val="00C94543"/>
    <w:rsid w:val="00C94A24"/>
    <w:rsid w:val="00C94DD0"/>
    <w:rsid w:val="00C953D3"/>
    <w:rsid w:val="00C96722"/>
    <w:rsid w:val="00C96DA2"/>
    <w:rsid w:val="00C97E28"/>
    <w:rsid w:val="00CA00A0"/>
    <w:rsid w:val="00CA0FEE"/>
    <w:rsid w:val="00CA151A"/>
    <w:rsid w:val="00CA2E6F"/>
    <w:rsid w:val="00CA2F33"/>
    <w:rsid w:val="00CA3915"/>
    <w:rsid w:val="00CA4EA8"/>
    <w:rsid w:val="00CA50B4"/>
    <w:rsid w:val="00CA6411"/>
    <w:rsid w:val="00CA7642"/>
    <w:rsid w:val="00CA7952"/>
    <w:rsid w:val="00CA7F1E"/>
    <w:rsid w:val="00CB00EA"/>
    <w:rsid w:val="00CB07A9"/>
    <w:rsid w:val="00CB113B"/>
    <w:rsid w:val="00CB125C"/>
    <w:rsid w:val="00CB1C5F"/>
    <w:rsid w:val="00CB253E"/>
    <w:rsid w:val="00CB3162"/>
    <w:rsid w:val="00CB4164"/>
    <w:rsid w:val="00CB4439"/>
    <w:rsid w:val="00CB4E16"/>
    <w:rsid w:val="00CB4E3A"/>
    <w:rsid w:val="00CB5524"/>
    <w:rsid w:val="00CB5FFA"/>
    <w:rsid w:val="00CB60D7"/>
    <w:rsid w:val="00CB6981"/>
    <w:rsid w:val="00CB69CD"/>
    <w:rsid w:val="00CB6AAD"/>
    <w:rsid w:val="00CB7784"/>
    <w:rsid w:val="00CB7B1E"/>
    <w:rsid w:val="00CB7EF1"/>
    <w:rsid w:val="00CC01ED"/>
    <w:rsid w:val="00CC0338"/>
    <w:rsid w:val="00CC0FCD"/>
    <w:rsid w:val="00CC252D"/>
    <w:rsid w:val="00CC2C32"/>
    <w:rsid w:val="00CC4E8A"/>
    <w:rsid w:val="00CC503C"/>
    <w:rsid w:val="00CC5858"/>
    <w:rsid w:val="00CC6725"/>
    <w:rsid w:val="00CC73C0"/>
    <w:rsid w:val="00CC7813"/>
    <w:rsid w:val="00CC78F0"/>
    <w:rsid w:val="00CC7BCC"/>
    <w:rsid w:val="00CD15FC"/>
    <w:rsid w:val="00CD1B95"/>
    <w:rsid w:val="00CD26DD"/>
    <w:rsid w:val="00CD315D"/>
    <w:rsid w:val="00CD37E9"/>
    <w:rsid w:val="00CD55A3"/>
    <w:rsid w:val="00CD5D20"/>
    <w:rsid w:val="00CD5F4E"/>
    <w:rsid w:val="00CD5FC5"/>
    <w:rsid w:val="00CD62D9"/>
    <w:rsid w:val="00CD6363"/>
    <w:rsid w:val="00CE022D"/>
    <w:rsid w:val="00CE09B2"/>
    <w:rsid w:val="00CE2F58"/>
    <w:rsid w:val="00CE3747"/>
    <w:rsid w:val="00CE3804"/>
    <w:rsid w:val="00CE424C"/>
    <w:rsid w:val="00CE46C9"/>
    <w:rsid w:val="00CE4751"/>
    <w:rsid w:val="00CE539F"/>
    <w:rsid w:val="00CE6448"/>
    <w:rsid w:val="00CE702F"/>
    <w:rsid w:val="00CE7565"/>
    <w:rsid w:val="00CE7E42"/>
    <w:rsid w:val="00CF07B8"/>
    <w:rsid w:val="00CF08BF"/>
    <w:rsid w:val="00CF1E51"/>
    <w:rsid w:val="00CF24E8"/>
    <w:rsid w:val="00CF27DC"/>
    <w:rsid w:val="00CF3824"/>
    <w:rsid w:val="00CF3FBA"/>
    <w:rsid w:val="00CF452E"/>
    <w:rsid w:val="00CF491D"/>
    <w:rsid w:val="00CF506D"/>
    <w:rsid w:val="00CF51E7"/>
    <w:rsid w:val="00CF53C6"/>
    <w:rsid w:val="00CF5BFF"/>
    <w:rsid w:val="00CF5F0C"/>
    <w:rsid w:val="00CF6756"/>
    <w:rsid w:val="00CF73CA"/>
    <w:rsid w:val="00CF7F9A"/>
    <w:rsid w:val="00D002EA"/>
    <w:rsid w:val="00D0085E"/>
    <w:rsid w:val="00D00B8D"/>
    <w:rsid w:val="00D00F2D"/>
    <w:rsid w:val="00D01029"/>
    <w:rsid w:val="00D017EE"/>
    <w:rsid w:val="00D01A08"/>
    <w:rsid w:val="00D01CB9"/>
    <w:rsid w:val="00D01F43"/>
    <w:rsid w:val="00D033DF"/>
    <w:rsid w:val="00D0604A"/>
    <w:rsid w:val="00D06ADA"/>
    <w:rsid w:val="00D06EBB"/>
    <w:rsid w:val="00D072C2"/>
    <w:rsid w:val="00D07B03"/>
    <w:rsid w:val="00D07FBE"/>
    <w:rsid w:val="00D10323"/>
    <w:rsid w:val="00D1051E"/>
    <w:rsid w:val="00D12283"/>
    <w:rsid w:val="00D13B5F"/>
    <w:rsid w:val="00D146AF"/>
    <w:rsid w:val="00D14882"/>
    <w:rsid w:val="00D14A54"/>
    <w:rsid w:val="00D14E0A"/>
    <w:rsid w:val="00D152D5"/>
    <w:rsid w:val="00D168F2"/>
    <w:rsid w:val="00D16E59"/>
    <w:rsid w:val="00D17394"/>
    <w:rsid w:val="00D17888"/>
    <w:rsid w:val="00D207DD"/>
    <w:rsid w:val="00D21189"/>
    <w:rsid w:val="00D21749"/>
    <w:rsid w:val="00D2191B"/>
    <w:rsid w:val="00D225D3"/>
    <w:rsid w:val="00D22F54"/>
    <w:rsid w:val="00D27091"/>
    <w:rsid w:val="00D27A4F"/>
    <w:rsid w:val="00D30468"/>
    <w:rsid w:val="00D30AF5"/>
    <w:rsid w:val="00D30BE7"/>
    <w:rsid w:val="00D30C20"/>
    <w:rsid w:val="00D3152F"/>
    <w:rsid w:val="00D32809"/>
    <w:rsid w:val="00D32C71"/>
    <w:rsid w:val="00D3492C"/>
    <w:rsid w:val="00D351CD"/>
    <w:rsid w:val="00D353AB"/>
    <w:rsid w:val="00D356AF"/>
    <w:rsid w:val="00D3579B"/>
    <w:rsid w:val="00D36237"/>
    <w:rsid w:val="00D36354"/>
    <w:rsid w:val="00D36937"/>
    <w:rsid w:val="00D37BE2"/>
    <w:rsid w:val="00D402D9"/>
    <w:rsid w:val="00D405AA"/>
    <w:rsid w:val="00D41216"/>
    <w:rsid w:val="00D41362"/>
    <w:rsid w:val="00D41E75"/>
    <w:rsid w:val="00D42D7E"/>
    <w:rsid w:val="00D434E9"/>
    <w:rsid w:val="00D43C4F"/>
    <w:rsid w:val="00D44453"/>
    <w:rsid w:val="00D44765"/>
    <w:rsid w:val="00D4551B"/>
    <w:rsid w:val="00D46CAF"/>
    <w:rsid w:val="00D46DD1"/>
    <w:rsid w:val="00D47473"/>
    <w:rsid w:val="00D47B58"/>
    <w:rsid w:val="00D50EEC"/>
    <w:rsid w:val="00D50F62"/>
    <w:rsid w:val="00D518A5"/>
    <w:rsid w:val="00D5339D"/>
    <w:rsid w:val="00D53F23"/>
    <w:rsid w:val="00D55EC2"/>
    <w:rsid w:val="00D570EE"/>
    <w:rsid w:val="00D57298"/>
    <w:rsid w:val="00D578B3"/>
    <w:rsid w:val="00D57C8A"/>
    <w:rsid w:val="00D57D41"/>
    <w:rsid w:val="00D6069D"/>
    <w:rsid w:val="00D60826"/>
    <w:rsid w:val="00D60B97"/>
    <w:rsid w:val="00D61BF1"/>
    <w:rsid w:val="00D626EE"/>
    <w:rsid w:val="00D62E0B"/>
    <w:rsid w:val="00D63ECF"/>
    <w:rsid w:val="00D645E4"/>
    <w:rsid w:val="00D648D9"/>
    <w:rsid w:val="00D64A97"/>
    <w:rsid w:val="00D64D35"/>
    <w:rsid w:val="00D65689"/>
    <w:rsid w:val="00D6578F"/>
    <w:rsid w:val="00D6596D"/>
    <w:rsid w:val="00D65E88"/>
    <w:rsid w:val="00D6662B"/>
    <w:rsid w:val="00D67B16"/>
    <w:rsid w:val="00D7050A"/>
    <w:rsid w:val="00D71298"/>
    <w:rsid w:val="00D71635"/>
    <w:rsid w:val="00D717AA"/>
    <w:rsid w:val="00D72B1B"/>
    <w:rsid w:val="00D72C4B"/>
    <w:rsid w:val="00D72FA7"/>
    <w:rsid w:val="00D731FC"/>
    <w:rsid w:val="00D735B4"/>
    <w:rsid w:val="00D73E4B"/>
    <w:rsid w:val="00D741DF"/>
    <w:rsid w:val="00D74B0C"/>
    <w:rsid w:val="00D76245"/>
    <w:rsid w:val="00D76844"/>
    <w:rsid w:val="00D775DA"/>
    <w:rsid w:val="00D812B0"/>
    <w:rsid w:val="00D82EC8"/>
    <w:rsid w:val="00D84364"/>
    <w:rsid w:val="00D84772"/>
    <w:rsid w:val="00D84A0E"/>
    <w:rsid w:val="00D84AE8"/>
    <w:rsid w:val="00D84E2F"/>
    <w:rsid w:val="00D84ECF"/>
    <w:rsid w:val="00D84FA0"/>
    <w:rsid w:val="00D85F5C"/>
    <w:rsid w:val="00D86E8A"/>
    <w:rsid w:val="00D86FDB"/>
    <w:rsid w:val="00D87C6B"/>
    <w:rsid w:val="00D9062E"/>
    <w:rsid w:val="00D9064F"/>
    <w:rsid w:val="00D90B27"/>
    <w:rsid w:val="00D91344"/>
    <w:rsid w:val="00D91F2B"/>
    <w:rsid w:val="00D92760"/>
    <w:rsid w:val="00D92EB2"/>
    <w:rsid w:val="00D930A2"/>
    <w:rsid w:val="00D93A75"/>
    <w:rsid w:val="00D9430E"/>
    <w:rsid w:val="00D948D8"/>
    <w:rsid w:val="00D95AF3"/>
    <w:rsid w:val="00D96315"/>
    <w:rsid w:val="00D97C8A"/>
    <w:rsid w:val="00D97FD9"/>
    <w:rsid w:val="00DA0790"/>
    <w:rsid w:val="00DA107D"/>
    <w:rsid w:val="00DA1B55"/>
    <w:rsid w:val="00DA2637"/>
    <w:rsid w:val="00DA2CE2"/>
    <w:rsid w:val="00DA406F"/>
    <w:rsid w:val="00DA423B"/>
    <w:rsid w:val="00DA52E3"/>
    <w:rsid w:val="00DA6173"/>
    <w:rsid w:val="00DA624F"/>
    <w:rsid w:val="00DA7657"/>
    <w:rsid w:val="00DA7965"/>
    <w:rsid w:val="00DB027B"/>
    <w:rsid w:val="00DB05DF"/>
    <w:rsid w:val="00DB120C"/>
    <w:rsid w:val="00DB1594"/>
    <w:rsid w:val="00DB1E75"/>
    <w:rsid w:val="00DB284A"/>
    <w:rsid w:val="00DB2D34"/>
    <w:rsid w:val="00DB34F1"/>
    <w:rsid w:val="00DB356D"/>
    <w:rsid w:val="00DB3D91"/>
    <w:rsid w:val="00DB416B"/>
    <w:rsid w:val="00DB4F4E"/>
    <w:rsid w:val="00DB50CA"/>
    <w:rsid w:val="00DB513C"/>
    <w:rsid w:val="00DB59D7"/>
    <w:rsid w:val="00DB6344"/>
    <w:rsid w:val="00DB73EF"/>
    <w:rsid w:val="00DB7BE6"/>
    <w:rsid w:val="00DB7C38"/>
    <w:rsid w:val="00DC1354"/>
    <w:rsid w:val="00DC23B9"/>
    <w:rsid w:val="00DC3EB4"/>
    <w:rsid w:val="00DC4014"/>
    <w:rsid w:val="00DC4FB9"/>
    <w:rsid w:val="00DC5211"/>
    <w:rsid w:val="00DC578E"/>
    <w:rsid w:val="00DC5ADF"/>
    <w:rsid w:val="00DC5D01"/>
    <w:rsid w:val="00DC6661"/>
    <w:rsid w:val="00DC772D"/>
    <w:rsid w:val="00DD0705"/>
    <w:rsid w:val="00DD11E9"/>
    <w:rsid w:val="00DD18CF"/>
    <w:rsid w:val="00DD1F1C"/>
    <w:rsid w:val="00DD21A9"/>
    <w:rsid w:val="00DD2FF4"/>
    <w:rsid w:val="00DD3077"/>
    <w:rsid w:val="00DD3D2A"/>
    <w:rsid w:val="00DD491B"/>
    <w:rsid w:val="00DD4A2B"/>
    <w:rsid w:val="00DD4CB8"/>
    <w:rsid w:val="00DD58B8"/>
    <w:rsid w:val="00DD5E30"/>
    <w:rsid w:val="00DD5EC9"/>
    <w:rsid w:val="00DD610F"/>
    <w:rsid w:val="00DD6BC6"/>
    <w:rsid w:val="00DD6DFA"/>
    <w:rsid w:val="00DD736D"/>
    <w:rsid w:val="00DD7F36"/>
    <w:rsid w:val="00DE18DF"/>
    <w:rsid w:val="00DE1D65"/>
    <w:rsid w:val="00DE2AE4"/>
    <w:rsid w:val="00DE2E1F"/>
    <w:rsid w:val="00DE45AC"/>
    <w:rsid w:val="00DE4AF3"/>
    <w:rsid w:val="00DE564D"/>
    <w:rsid w:val="00DE5A12"/>
    <w:rsid w:val="00DE6C4E"/>
    <w:rsid w:val="00DE76CB"/>
    <w:rsid w:val="00DE79DE"/>
    <w:rsid w:val="00DF028E"/>
    <w:rsid w:val="00DF0783"/>
    <w:rsid w:val="00DF1169"/>
    <w:rsid w:val="00DF15A3"/>
    <w:rsid w:val="00DF20D5"/>
    <w:rsid w:val="00DF2F19"/>
    <w:rsid w:val="00DF38A1"/>
    <w:rsid w:val="00DF3BAA"/>
    <w:rsid w:val="00DF40F4"/>
    <w:rsid w:val="00DF4598"/>
    <w:rsid w:val="00DF4E58"/>
    <w:rsid w:val="00DF515E"/>
    <w:rsid w:val="00DF54D5"/>
    <w:rsid w:val="00DF6712"/>
    <w:rsid w:val="00DF6E3A"/>
    <w:rsid w:val="00DF7234"/>
    <w:rsid w:val="00E00016"/>
    <w:rsid w:val="00E0002F"/>
    <w:rsid w:val="00E006D0"/>
    <w:rsid w:val="00E04AC4"/>
    <w:rsid w:val="00E051AB"/>
    <w:rsid w:val="00E05BA2"/>
    <w:rsid w:val="00E0654F"/>
    <w:rsid w:val="00E069F2"/>
    <w:rsid w:val="00E07B93"/>
    <w:rsid w:val="00E07C3A"/>
    <w:rsid w:val="00E10390"/>
    <w:rsid w:val="00E10FF6"/>
    <w:rsid w:val="00E1170C"/>
    <w:rsid w:val="00E128E7"/>
    <w:rsid w:val="00E12E3A"/>
    <w:rsid w:val="00E13017"/>
    <w:rsid w:val="00E13A2A"/>
    <w:rsid w:val="00E13C19"/>
    <w:rsid w:val="00E13C6D"/>
    <w:rsid w:val="00E13D41"/>
    <w:rsid w:val="00E1478B"/>
    <w:rsid w:val="00E15332"/>
    <w:rsid w:val="00E15E01"/>
    <w:rsid w:val="00E15EC1"/>
    <w:rsid w:val="00E162D2"/>
    <w:rsid w:val="00E16657"/>
    <w:rsid w:val="00E178AA"/>
    <w:rsid w:val="00E17961"/>
    <w:rsid w:val="00E2105F"/>
    <w:rsid w:val="00E217B7"/>
    <w:rsid w:val="00E217ED"/>
    <w:rsid w:val="00E21C86"/>
    <w:rsid w:val="00E2236A"/>
    <w:rsid w:val="00E22938"/>
    <w:rsid w:val="00E230A3"/>
    <w:rsid w:val="00E23360"/>
    <w:rsid w:val="00E23CA9"/>
    <w:rsid w:val="00E240B6"/>
    <w:rsid w:val="00E249C3"/>
    <w:rsid w:val="00E256F5"/>
    <w:rsid w:val="00E25973"/>
    <w:rsid w:val="00E266AC"/>
    <w:rsid w:val="00E26DA0"/>
    <w:rsid w:val="00E2768F"/>
    <w:rsid w:val="00E31B59"/>
    <w:rsid w:val="00E3224E"/>
    <w:rsid w:val="00E323EA"/>
    <w:rsid w:val="00E32F73"/>
    <w:rsid w:val="00E32F7B"/>
    <w:rsid w:val="00E33114"/>
    <w:rsid w:val="00E338E0"/>
    <w:rsid w:val="00E350BB"/>
    <w:rsid w:val="00E3555C"/>
    <w:rsid w:val="00E36103"/>
    <w:rsid w:val="00E37479"/>
    <w:rsid w:val="00E37718"/>
    <w:rsid w:val="00E37FE7"/>
    <w:rsid w:val="00E40494"/>
    <w:rsid w:val="00E404C2"/>
    <w:rsid w:val="00E427FF"/>
    <w:rsid w:val="00E42B95"/>
    <w:rsid w:val="00E42D0D"/>
    <w:rsid w:val="00E42DEF"/>
    <w:rsid w:val="00E43735"/>
    <w:rsid w:val="00E43D28"/>
    <w:rsid w:val="00E440CB"/>
    <w:rsid w:val="00E44694"/>
    <w:rsid w:val="00E46F52"/>
    <w:rsid w:val="00E47A44"/>
    <w:rsid w:val="00E47EF4"/>
    <w:rsid w:val="00E50318"/>
    <w:rsid w:val="00E50793"/>
    <w:rsid w:val="00E50993"/>
    <w:rsid w:val="00E5140A"/>
    <w:rsid w:val="00E52D9A"/>
    <w:rsid w:val="00E53FC6"/>
    <w:rsid w:val="00E54122"/>
    <w:rsid w:val="00E548F5"/>
    <w:rsid w:val="00E54B1A"/>
    <w:rsid w:val="00E5557B"/>
    <w:rsid w:val="00E557D4"/>
    <w:rsid w:val="00E56AE0"/>
    <w:rsid w:val="00E56E60"/>
    <w:rsid w:val="00E6172A"/>
    <w:rsid w:val="00E6184A"/>
    <w:rsid w:val="00E62FE2"/>
    <w:rsid w:val="00E63144"/>
    <w:rsid w:val="00E63D3E"/>
    <w:rsid w:val="00E6458F"/>
    <w:rsid w:val="00E646B8"/>
    <w:rsid w:val="00E64A96"/>
    <w:rsid w:val="00E64FF7"/>
    <w:rsid w:val="00E6594A"/>
    <w:rsid w:val="00E65A3A"/>
    <w:rsid w:val="00E66B96"/>
    <w:rsid w:val="00E66CA6"/>
    <w:rsid w:val="00E67F69"/>
    <w:rsid w:val="00E716F2"/>
    <w:rsid w:val="00E71A6F"/>
    <w:rsid w:val="00E72599"/>
    <w:rsid w:val="00E73CCC"/>
    <w:rsid w:val="00E74152"/>
    <w:rsid w:val="00E742A9"/>
    <w:rsid w:val="00E74B33"/>
    <w:rsid w:val="00E74D1E"/>
    <w:rsid w:val="00E75036"/>
    <w:rsid w:val="00E75AC6"/>
    <w:rsid w:val="00E765DF"/>
    <w:rsid w:val="00E76A54"/>
    <w:rsid w:val="00E7726C"/>
    <w:rsid w:val="00E7FF05"/>
    <w:rsid w:val="00E801D2"/>
    <w:rsid w:val="00E80958"/>
    <w:rsid w:val="00E820B0"/>
    <w:rsid w:val="00E84BF8"/>
    <w:rsid w:val="00E84EB6"/>
    <w:rsid w:val="00E85D55"/>
    <w:rsid w:val="00E85EDF"/>
    <w:rsid w:val="00E86100"/>
    <w:rsid w:val="00E86D79"/>
    <w:rsid w:val="00E870FA"/>
    <w:rsid w:val="00E87232"/>
    <w:rsid w:val="00E904D2"/>
    <w:rsid w:val="00E90907"/>
    <w:rsid w:val="00E90A72"/>
    <w:rsid w:val="00E90D2E"/>
    <w:rsid w:val="00E91F23"/>
    <w:rsid w:val="00E92359"/>
    <w:rsid w:val="00E92B04"/>
    <w:rsid w:val="00E9355F"/>
    <w:rsid w:val="00E9388F"/>
    <w:rsid w:val="00E958BB"/>
    <w:rsid w:val="00E965B0"/>
    <w:rsid w:val="00E973C0"/>
    <w:rsid w:val="00E97E93"/>
    <w:rsid w:val="00EA0295"/>
    <w:rsid w:val="00EA0463"/>
    <w:rsid w:val="00EA0D19"/>
    <w:rsid w:val="00EA114D"/>
    <w:rsid w:val="00EA1B6B"/>
    <w:rsid w:val="00EA1F46"/>
    <w:rsid w:val="00EA3AC5"/>
    <w:rsid w:val="00EA3AE9"/>
    <w:rsid w:val="00EA3EA2"/>
    <w:rsid w:val="00EA4220"/>
    <w:rsid w:val="00EA5310"/>
    <w:rsid w:val="00EA5773"/>
    <w:rsid w:val="00EA5ECA"/>
    <w:rsid w:val="00EA650B"/>
    <w:rsid w:val="00EA7110"/>
    <w:rsid w:val="00EA7200"/>
    <w:rsid w:val="00EB1526"/>
    <w:rsid w:val="00EB1658"/>
    <w:rsid w:val="00EB21A2"/>
    <w:rsid w:val="00EB54B1"/>
    <w:rsid w:val="00EB5C20"/>
    <w:rsid w:val="00EB7440"/>
    <w:rsid w:val="00EB7B92"/>
    <w:rsid w:val="00EB7BC7"/>
    <w:rsid w:val="00EB7E6A"/>
    <w:rsid w:val="00EC03F4"/>
    <w:rsid w:val="00EC0ACF"/>
    <w:rsid w:val="00EC0BF7"/>
    <w:rsid w:val="00EC0C20"/>
    <w:rsid w:val="00EC12D5"/>
    <w:rsid w:val="00EC1DEB"/>
    <w:rsid w:val="00EC3246"/>
    <w:rsid w:val="00EC3608"/>
    <w:rsid w:val="00EC3AD1"/>
    <w:rsid w:val="00EC4408"/>
    <w:rsid w:val="00EC4682"/>
    <w:rsid w:val="00EC47A5"/>
    <w:rsid w:val="00EC5785"/>
    <w:rsid w:val="00EC5A08"/>
    <w:rsid w:val="00EC7287"/>
    <w:rsid w:val="00EC7B57"/>
    <w:rsid w:val="00EC7BD8"/>
    <w:rsid w:val="00EC7D4A"/>
    <w:rsid w:val="00EC7E78"/>
    <w:rsid w:val="00ED0520"/>
    <w:rsid w:val="00ED0C91"/>
    <w:rsid w:val="00ED0CBE"/>
    <w:rsid w:val="00ED1000"/>
    <w:rsid w:val="00ED3278"/>
    <w:rsid w:val="00ED38C3"/>
    <w:rsid w:val="00ED3C38"/>
    <w:rsid w:val="00ED43B1"/>
    <w:rsid w:val="00ED4CB8"/>
    <w:rsid w:val="00ED4DF9"/>
    <w:rsid w:val="00ED55A5"/>
    <w:rsid w:val="00ED6023"/>
    <w:rsid w:val="00ED7A7F"/>
    <w:rsid w:val="00ED7EC2"/>
    <w:rsid w:val="00EE1C39"/>
    <w:rsid w:val="00EE1EEB"/>
    <w:rsid w:val="00EE37D0"/>
    <w:rsid w:val="00EE3DDD"/>
    <w:rsid w:val="00EE410A"/>
    <w:rsid w:val="00EE4167"/>
    <w:rsid w:val="00EE5593"/>
    <w:rsid w:val="00EE5B68"/>
    <w:rsid w:val="00EE68F8"/>
    <w:rsid w:val="00EE6BE0"/>
    <w:rsid w:val="00EE6EC2"/>
    <w:rsid w:val="00EF118C"/>
    <w:rsid w:val="00EF1313"/>
    <w:rsid w:val="00EF22E4"/>
    <w:rsid w:val="00EF28A8"/>
    <w:rsid w:val="00EF3DDF"/>
    <w:rsid w:val="00EF5443"/>
    <w:rsid w:val="00EF5588"/>
    <w:rsid w:val="00EF73AD"/>
    <w:rsid w:val="00EF792F"/>
    <w:rsid w:val="00EF7D34"/>
    <w:rsid w:val="00EF7ED1"/>
    <w:rsid w:val="00F00725"/>
    <w:rsid w:val="00F00742"/>
    <w:rsid w:val="00F0091E"/>
    <w:rsid w:val="00F00A58"/>
    <w:rsid w:val="00F00A92"/>
    <w:rsid w:val="00F00D24"/>
    <w:rsid w:val="00F0173C"/>
    <w:rsid w:val="00F01D6A"/>
    <w:rsid w:val="00F022D4"/>
    <w:rsid w:val="00F03CBF"/>
    <w:rsid w:val="00F03E93"/>
    <w:rsid w:val="00F05B3C"/>
    <w:rsid w:val="00F05FE2"/>
    <w:rsid w:val="00F06039"/>
    <w:rsid w:val="00F064DC"/>
    <w:rsid w:val="00F06A78"/>
    <w:rsid w:val="00F07015"/>
    <w:rsid w:val="00F0705F"/>
    <w:rsid w:val="00F07CD6"/>
    <w:rsid w:val="00F07CDA"/>
    <w:rsid w:val="00F07FB7"/>
    <w:rsid w:val="00F10999"/>
    <w:rsid w:val="00F10FDA"/>
    <w:rsid w:val="00F12FCA"/>
    <w:rsid w:val="00F13999"/>
    <w:rsid w:val="00F14562"/>
    <w:rsid w:val="00F14EEC"/>
    <w:rsid w:val="00F15B32"/>
    <w:rsid w:val="00F17E32"/>
    <w:rsid w:val="00F17F58"/>
    <w:rsid w:val="00F200D7"/>
    <w:rsid w:val="00F2153E"/>
    <w:rsid w:val="00F220F9"/>
    <w:rsid w:val="00F228E4"/>
    <w:rsid w:val="00F23624"/>
    <w:rsid w:val="00F2380C"/>
    <w:rsid w:val="00F247BD"/>
    <w:rsid w:val="00F24961"/>
    <w:rsid w:val="00F25441"/>
    <w:rsid w:val="00F26801"/>
    <w:rsid w:val="00F27C9B"/>
    <w:rsid w:val="00F27ED9"/>
    <w:rsid w:val="00F27F18"/>
    <w:rsid w:val="00F30852"/>
    <w:rsid w:val="00F32BC4"/>
    <w:rsid w:val="00F3409F"/>
    <w:rsid w:val="00F34D09"/>
    <w:rsid w:val="00F37D94"/>
    <w:rsid w:val="00F400ED"/>
    <w:rsid w:val="00F4047E"/>
    <w:rsid w:val="00F406F6"/>
    <w:rsid w:val="00F40C63"/>
    <w:rsid w:val="00F4231C"/>
    <w:rsid w:val="00F42704"/>
    <w:rsid w:val="00F4271A"/>
    <w:rsid w:val="00F43124"/>
    <w:rsid w:val="00F431A3"/>
    <w:rsid w:val="00F436E5"/>
    <w:rsid w:val="00F43818"/>
    <w:rsid w:val="00F44A08"/>
    <w:rsid w:val="00F44F21"/>
    <w:rsid w:val="00F45454"/>
    <w:rsid w:val="00F456EC"/>
    <w:rsid w:val="00F45E36"/>
    <w:rsid w:val="00F46EBA"/>
    <w:rsid w:val="00F4728E"/>
    <w:rsid w:val="00F4733D"/>
    <w:rsid w:val="00F47381"/>
    <w:rsid w:val="00F500AC"/>
    <w:rsid w:val="00F5016E"/>
    <w:rsid w:val="00F51137"/>
    <w:rsid w:val="00F525E9"/>
    <w:rsid w:val="00F52A56"/>
    <w:rsid w:val="00F52B5A"/>
    <w:rsid w:val="00F53009"/>
    <w:rsid w:val="00F54257"/>
    <w:rsid w:val="00F54995"/>
    <w:rsid w:val="00F55B6A"/>
    <w:rsid w:val="00F5616B"/>
    <w:rsid w:val="00F56921"/>
    <w:rsid w:val="00F56970"/>
    <w:rsid w:val="00F56B2F"/>
    <w:rsid w:val="00F56EEB"/>
    <w:rsid w:val="00F56F48"/>
    <w:rsid w:val="00F57589"/>
    <w:rsid w:val="00F613DD"/>
    <w:rsid w:val="00F622AD"/>
    <w:rsid w:val="00F623A2"/>
    <w:rsid w:val="00F627EA"/>
    <w:rsid w:val="00F6296B"/>
    <w:rsid w:val="00F62CC7"/>
    <w:rsid w:val="00F6372D"/>
    <w:rsid w:val="00F63ED9"/>
    <w:rsid w:val="00F640A5"/>
    <w:rsid w:val="00F646FF"/>
    <w:rsid w:val="00F653DD"/>
    <w:rsid w:val="00F6781A"/>
    <w:rsid w:val="00F7005B"/>
    <w:rsid w:val="00F70F7E"/>
    <w:rsid w:val="00F717B5"/>
    <w:rsid w:val="00F71C70"/>
    <w:rsid w:val="00F7216F"/>
    <w:rsid w:val="00F738D5"/>
    <w:rsid w:val="00F7413F"/>
    <w:rsid w:val="00F7475F"/>
    <w:rsid w:val="00F74DBC"/>
    <w:rsid w:val="00F75F29"/>
    <w:rsid w:val="00F76263"/>
    <w:rsid w:val="00F76AF6"/>
    <w:rsid w:val="00F77BF0"/>
    <w:rsid w:val="00F77D99"/>
    <w:rsid w:val="00F77FF5"/>
    <w:rsid w:val="00F80195"/>
    <w:rsid w:val="00F80891"/>
    <w:rsid w:val="00F824B3"/>
    <w:rsid w:val="00F82525"/>
    <w:rsid w:val="00F8256E"/>
    <w:rsid w:val="00F82939"/>
    <w:rsid w:val="00F831C8"/>
    <w:rsid w:val="00F85F34"/>
    <w:rsid w:val="00F86B62"/>
    <w:rsid w:val="00F87456"/>
    <w:rsid w:val="00F8770B"/>
    <w:rsid w:val="00F879FE"/>
    <w:rsid w:val="00F91062"/>
    <w:rsid w:val="00F9229A"/>
    <w:rsid w:val="00F92CEA"/>
    <w:rsid w:val="00F92EE1"/>
    <w:rsid w:val="00F93594"/>
    <w:rsid w:val="00F94156"/>
    <w:rsid w:val="00F94F67"/>
    <w:rsid w:val="00F96278"/>
    <w:rsid w:val="00F963AE"/>
    <w:rsid w:val="00F96910"/>
    <w:rsid w:val="00F97029"/>
    <w:rsid w:val="00F97165"/>
    <w:rsid w:val="00F9784F"/>
    <w:rsid w:val="00FA031C"/>
    <w:rsid w:val="00FA18BA"/>
    <w:rsid w:val="00FA322C"/>
    <w:rsid w:val="00FA6E9D"/>
    <w:rsid w:val="00FA7113"/>
    <w:rsid w:val="00FA72E1"/>
    <w:rsid w:val="00FA788A"/>
    <w:rsid w:val="00FB0E3F"/>
    <w:rsid w:val="00FB0FE0"/>
    <w:rsid w:val="00FB11BC"/>
    <w:rsid w:val="00FB1C25"/>
    <w:rsid w:val="00FB20F7"/>
    <w:rsid w:val="00FB2E69"/>
    <w:rsid w:val="00FB3678"/>
    <w:rsid w:val="00FB3F69"/>
    <w:rsid w:val="00FB420B"/>
    <w:rsid w:val="00FB508D"/>
    <w:rsid w:val="00FB5CAD"/>
    <w:rsid w:val="00FB5FCE"/>
    <w:rsid w:val="00FB6991"/>
    <w:rsid w:val="00FB70EC"/>
    <w:rsid w:val="00FB7BFF"/>
    <w:rsid w:val="00FC03DD"/>
    <w:rsid w:val="00FC0B4F"/>
    <w:rsid w:val="00FC0C47"/>
    <w:rsid w:val="00FC2A9C"/>
    <w:rsid w:val="00FC2B23"/>
    <w:rsid w:val="00FC44CA"/>
    <w:rsid w:val="00FC4CDA"/>
    <w:rsid w:val="00FD222C"/>
    <w:rsid w:val="00FD2567"/>
    <w:rsid w:val="00FD3BAC"/>
    <w:rsid w:val="00FD438D"/>
    <w:rsid w:val="00FD5729"/>
    <w:rsid w:val="00FD5F16"/>
    <w:rsid w:val="00FD6009"/>
    <w:rsid w:val="00FD766B"/>
    <w:rsid w:val="00FD78AA"/>
    <w:rsid w:val="00FE0421"/>
    <w:rsid w:val="00FE1093"/>
    <w:rsid w:val="00FE3292"/>
    <w:rsid w:val="00FE40F5"/>
    <w:rsid w:val="00FE437B"/>
    <w:rsid w:val="00FE44A6"/>
    <w:rsid w:val="00FE47FA"/>
    <w:rsid w:val="00FE4FC2"/>
    <w:rsid w:val="00FE6DBB"/>
    <w:rsid w:val="00FE750F"/>
    <w:rsid w:val="00FE7E09"/>
    <w:rsid w:val="00FF0155"/>
    <w:rsid w:val="00FF0642"/>
    <w:rsid w:val="00FF0A7A"/>
    <w:rsid w:val="00FF0DB7"/>
    <w:rsid w:val="00FF14B9"/>
    <w:rsid w:val="00FF1796"/>
    <w:rsid w:val="00FF2C1D"/>
    <w:rsid w:val="00FF3375"/>
    <w:rsid w:val="00FF52A0"/>
    <w:rsid w:val="00FF599D"/>
    <w:rsid w:val="00FF5A41"/>
    <w:rsid w:val="00FF68A1"/>
    <w:rsid w:val="00FF6E1E"/>
    <w:rsid w:val="00FF6F38"/>
    <w:rsid w:val="00FF78B6"/>
    <w:rsid w:val="014E0A56"/>
    <w:rsid w:val="01910CE1"/>
    <w:rsid w:val="01BE9E01"/>
    <w:rsid w:val="01D753ED"/>
    <w:rsid w:val="01F1C67B"/>
    <w:rsid w:val="0228D7BD"/>
    <w:rsid w:val="0248590E"/>
    <w:rsid w:val="026B0BE2"/>
    <w:rsid w:val="0270A4A4"/>
    <w:rsid w:val="02A1FA03"/>
    <w:rsid w:val="02AAF990"/>
    <w:rsid w:val="02B20027"/>
    <w:rsid w:val="02BEC242"/>
    <w:rsid w:val="02E43F3D"/>
    <w:rsid w:val="030464B9"/>
    <w:rsid w:val="035FEBB7"/>
    <w:rsid w:val="03888883"/>
    <w:rsid w:val="03897F73"/>
    <w:rsid w:val="039948CB"/>
    <w:rsid w:val="03B8F239"/>
    <w:rsid w:val="044547B0"/>
    <w:rsid w:val="04A3CB87"/>
    <w:rsid w:val="052FD064"/>
    <w:rsid w:val="0530B955"/>
    <w:rsid w:val="0538E068"/>
    <w:rsid w:val="053B02E1"/>
    <w:rsid w:val="05B242D1"/>
    <w:rsid w:val="05B2CDD6"/>
    <w:rsid w:val="05FBABCC"/>
    <w:rsid w:val="06236261"/>
    <w:rsid w:val="062F93F7"/>
    <w:rsid w:val="0634BA21"/>
    <w:rsid w:val="06A4722D"/>
    <w:rsid w:val="07378CDC"/>
    <w:rsid w:val="07766702"/>
    <w:rsid w:val="0798A069"/>
    <w:rsid w:val="07BCF1CB"/>
    <w:rsid w:val="07F3B64D"/>
    <w:rsid w:val="083A4D46"/>
    <w:rsid w:val="08750C1B"/>
    <w:rsid w:val="087BFC87"/>
    <w:rsid w:val="088FFDBF"/>
    <w:rsid w:val="08BCF767"/>
    <w:rsid w:val="08DCAF63"/>
    <w:rsid w:val="0907E260"/>
    <w:rsid w:val="0927CD70"/>
    <w:rsid w:val="0940ACD1"/>
    <w:rsid w:val="095B8470"/>
    <w:rsid w:val="09848AFB"/>
    <w:rsid w:val="099F2FC9"/>
    <w:rsid w:val="09B9D985"/>
    <w:rsid w:val="09E40717"/>
    <w:rsid w:val="09F1285A"/>
    <w:rsid w:val="0A033154"/>
    <w:rsid w:val="0A252D2B"/>
    <w:rsid w:val="0AB573FD"/>
    <w:rsid w:val="0AF925D1"/>
    <w:rsid w:val="0B65AB5F"/>
    <w:rsid w:val="0B8B334E"/>
    <w:rsid w:val="0BB39D49"/>
    <w:rsid w:val="0C4ED053"/>
    <w:rsid w:val="0C756A8C"/>
    <w:rsid w:val="0C7B030B"/>
    <w:rsid w:val="0CA19DC5"/>
    <w:rsid w:val="0CB56931"/>
    <w:rsid w:val="0D004DCB"/>
    <w:rsid w:val="0D0B3650"/>
    <w:rsid w:val="0D256485"/>
    <w:rsid w:val="0D2C231B"/>
    <w:rsid w:val="0D3083D1"/>
    <w:rsid w:val="0D33AAFF"/>
    <w:rsid w:val="0D571DAB"/>
    <w:rsid w:val="0D6FEB1A"/>
    <w:rsid w:val="0D876D8F"/>
    <w:rsid w:val="0E354E87"/>
    <w:rsid w:val="0EE9B5C4"/>
    <w:rsid w:val="0F1AFE14"/>
    <w:rsid w:val="0F4323E8"/>
    <w:rsid w:val="0F653C8C"/>
    <w:rsid w:val="0FD3ED02"/>
    <w:rsid w:val="100144D6"/>
    <w:rsid w:val="103988E2"/>
    <w:rsid w:val="109D7E97"/>
    <w:rsid w:val="10B89F32"/>
    <w:rsid w:val="10C3C73B"/>
    <w:rsid w:val="1200364E"/>
    <w:rsid w:val="1272BB79"/>
    <w:rsid w:val="128EFF71"/>
    <w:rsid w:val="129C833F"/>
    <w:rsid w:val="131315A8"/>
    <w:rsid w:val="13173938"/>
    <w:rsid w:val="13809755"/>
    <w:rsid w:val="139024A9"/>
    <w:rsid w:val="13C583AC"/>
    <w:rsid w:val="14785CD2"/>
    <w:rsid w:val="151F5C13"/>
    <w:rsid w:val="153E78BD"/>
    <w:rsid w:val="15734AE0"/>
    <w:rsid w:val="1593F311"/>
    <w:rsid w:val="15B73D1A"/>
    <w:rsid w:val="15CF942A"/>
    <w:rsid w:val="15D88D69"/>
    <w:rsid w:val="15FFFD47"/>
    <w:rsid w:val="167E3461"/>
    <w:rsid w:val="16FECA3A"/>
    <w:rsid w:val="172F94F0"/>
    <w:rsid w:val="175C7C47"/>
    <w:rsid w:val="17999801"/>
    <w:rsid w:val="17A67301"/>
    <w:rsid w:val="17AED2C1"/>
    <w:rsid w:val="17AF0751"/>
    <w:rsid w:val="17CEB8B9"/>
    <w:rsid w:val="183C7B4F"/>
    <w:rsid w:val="18695748"/>
    <w:rsid w:val="18D534EA"/>
    <w:rsid w:val="18E6D28D"/>
    <w:rsid w:val="191977BB"/>
    <w:rsid w:val="1927EFE1"/>
    <w:rsid w:val="193FBD65"/>
    <w:rsid w:val="1954B6E2"/>
    <w:rsid w:val="198AD4B4"/>
    <w:rsid w:val="199FA21E"/>
    <w:rsid w:val="19F4D107"/>
    <w:rsid w:val="1A40F1F1"/>
    <w:rsid w:val="1A8BE7C5"/>
    <w:rsid w:val="1AAB5E7E"/>
    <w:rsid w:val="1AD0734F"/>
    <w:rsid w:val="1AF701B2"/>
    <w:rsid w:val="1B327784"/>
    <w:rsid w:val="1B7DE40D"/>
    <w:rsid w:val="1C027516"/>
    <w:rsid w:val="1C6618B8"/>
    <w:rsid w:val="1C6ADE15"/>
    <w:rsid w:val="1C8B0176"/>
    <w:rsid w:val="1CD2121E"/>
    <w:rsid w:val="1CD24F87"/>
    <w:rsid w:val="1D272607"/>
    <w:rsid w:val="1D30F9BD"/>
    <w:rsid w:val="1D5CC94A"/>
    <w:rsid w:val="1D6A5789"/>
    <w:rsid w:val="1D808A8E"/>
    <w:rsid w:val="1DED212F"/>
    <w:rsid w:val="1E705172"/>
    <w:rsid w:val="1E9A1C76"/>
    <w:rsid w:val="1ECAE431"/>
    <w:rsid w:val="1EFD9897"/>
    <w:rsid w:val="1FC9C532"/>
    <w:rsid w:val="1FE53961"/>
    <w:rsid w:val="200F4944"/>
    <w:rsid w:val="201E8AE2"/>
    <w:rsid w:val="2048F86B"/>
    <w:rsid w:val="205B82F5"/>
    <w:rsid w:val="210F8B4E"/>
    <w:rsid w:val="2158B0DA"/>
    <w:rsid w:val="222A77F6"/>
    <w:rsid w:val="2234D4B2"/>
    <w:rsid w:val="22A5E111"/>
    <w:rsid w:val="22E03466"/>
    <w:rsid w:val="22E4DA3E"/>
    <w:rsid w:val="23652A16"/>
    <w:rsid w:val="23809970"/>
    <w:rsid w:val="239CA4D4"/>
    <w:rsid w:val="2411CB0B"/>
    <w:rsid w:val="242BE3F4"/>
    <w:rsid w:val="24D8C252"/>
    <w:rsid w:val="25778A0C"/>
    <w:rsid w:val="2604162E"/>
    <w:rsid w:val="2629262A"/>
    <w:rsid w:val="264E9BC8"/>
    <w:rsid w:val="266429C2"/>
    <w:rsid w:val="268D06F2"/>
    <w:rsid w:val="26948AFC"/>
    <w:rsid w:val="26DA9E8A"/>
    <w:rsid w:val="27222354"/>
    <w:rsid w:val="2740F8DD"/>
    <w:rsid w:val="28048D51"/>
    <w:rsid w:val="2853785A"/>
    <w:rsid w:val="289D1379"/>
    <w:rsid w:val="28A9B9E9"/>
    <w:rsid w:val="28FAE9C9"/>
    <w:rsid w:val="29053477"/>
    <w:rsid w:val="2918A4B2"/>
    <w:rsid w:val="294424C8"/>
    <w:rsid w:val="298B789C"/>
    <w:rsid w:val="29AA936B"/>
    <w:rsid w:val="29ABB228"/>
    <w:rsid w:val="29F5F77A"/>
    <w:rsid w:val="29F68834"/>
    <w:rsid w:val="2A22FF94"/>
    <w:rsid w:val="2AB24A04"/>
    <w:rsid w:val="2B0A7F9B"/>
    <w:rsid w:val="2B779CA1"/>
    <w:rsid w:val="2BBB06B7"/>
    <w:rsid w:val="2BDD0AEF"/>
    <w:rsid w:val="2BE59CA0"/>
    <w:rsid w:val="2BEAB46F"/>
    <w:rsid w:val="2C224C16"/>
    <w:rsid w:val="2CDD27F2"/>
    <w:rsid w:val="2D5039FD"/>
    <w:rsid w:val="2E13BA9F"/>
    <w:rsid w:val="2E687574"/>
    <w:rsid w:val="2E701383"/>
    <w:rsid w:val="2F05B350"/>
    <w:rsid w:val="2F14ABB1"/>
    <w:rsid w:val="2F1982B2"/>
    <w:rsid w:val="2F1C7DCD"/>
    <w:rsid w:val="2F537520"/>
    <w:rsid w:val="2F74A7D1"/>
    <w:rsid w:val="2FB50C18"/>
    <w:rsid w:val="2FCD1912"/>
    <w:rsid w:val="2FD59816"/>
    <w:rsid w:val="3056338B"/>
    <w:rsid w:val="306966E3"/>
    <w:rsid w:val="3093337E"/>
    <w:rsid w:val="30B92D64"/>
    <w:rsid w:val="30CC7E5D"/>
    <w:rsid w:val="31AC9DE5"/>
    <w:rsid w:val="323773D2"/>
    <w:rsid w:val="327B5A95"/>
    <w:rsid w:val="32B40348"/>
    <w:rsid w:val="32E1D5AB"/>
    <w:rsid w:val="33161DA8"/>
    <w:rsid w:val="3328ECF5"/>
    <w:rsid w:val="332AF3C1"/>
    <w:rsid w:val="336CBF65"/>
    <w:rsid w:val="34204671"/>
    <w:rsid w:val="342E6E27"/>
    <w:rsid w:val="346EAC2C"/>
    <w:rsid w:val="34943320"/>
    <w:rsid w:val="34D731D1"/>
    <w:rsid w:val="34E77ADE"/>
    <w:rsid w:val="3527DE46"/>
    <w:rsid w:val="35524C55"/>
    <w:rsid w:val="3554458E"/>
    <w:rsid w:val="360C5EE3"/>
    <w:rsid w:val="36A12E61"/>
    <w:rsid w:val="36DDE94E"/>
    <w:rsid w:val="36DFA466"/>
    <w:rsid w:val="370A9E17"/>
    <w:rsid w:val="37DC454F"/>
    <w:rsid w:val="37F50905"/>
    <w:rsid w:val="3836BAFE"/>
    <w:rsid w:val="38571BC8"/>
    <w:rsid w:val="389A2137"/>
    <w:rsid w:val="38ABECC8"/>
    <w:rsid w:val="38D08D85"/>
    <w:rsid w:val="392B977F"/>
    <w:rsid w:val="39387BB2"/>
    <w:rsid w:val="39760B3D"/>
    <w:rsid w:val="3980A467"/>
    <w:rsid w:val="39950767"/>
    <w:rsid w:val="39B851B3"/>
    <w:rsid w:val="3AB4EB42"/>
    <w:rsid w:val="3AC6A1E6"/>
    <w:rsid w:val="3B2C4ED9"/>
    <w:rsid w:val="3B61F897"/>
    <w:rsid w:val="3B8C70FB"/>
    <w:rsid w:val="3C112284"/>
    <w:rsid w:val="3C73E691"/>
    <w:rsid w:val="3C7A7177"/>
    <w:rsid w:val="3CC71867"/>
    <w:rsid w:val="3D1DDA08"/>
    <w:rsid w:val="3D5AF5C2"/>
    <w:rsid w:val="3D5E7041"/>
    <w:rsid w:val="3D8B1B6D"/>
    <w:rsid w:val="3D9307F8"/>
    <w:rsid w:val="3D9D8FB0"/>
    <w:rsid w:val="3E1B3804"/>
    <w:rsid w:val="3E3F4446"/>
    <w:rsid w:val="3E54DFD3"/>
    <w:rsid w:val="3E9E3576"/>
    <w:rsid w:val="3EA9B0D3"/>
    <w:rsid w:val="3EC63218"/>
    <w:rsid w:val="3EFA7E0B"/>
    <w:rsid w:val="3F3C5FDA"/>
    <w:rsid w:val="3F41C56C"/>
    <w:rsid w:val="3FC23F9B"/>
    <w:rsid w:val="404D3AAB"/>
    <w:rsid w:val="406D7437"/>
    <w:rsid w:val="40784032"/>
    <w:rsid w:val="40A436FD"/>
    <w:rsid w:val="410CE777"/>
    <w:rsid w:val="411C8FB2"/>
    <w:rsid w:val="41216B3A"/>
    <w:rsid w:val="413D87F4"/>
    <w:rsid w:val="416F5CE1"/>
    <w:rsid w:val="417AE117"/>
    <w:rsid w:val="41D3ACE8"/>
    <w:rsid w:val="42045E9F"/>
    <w:rsid w:val="42778200"/>
    <w:rsid w:val="429A7259"/>
    <w:rsid w:val="42A5D9A6"/>
    <w:rsid w:val="42D6A724"/>
    <w:rsid w:val="42FCD4BA"/>
    <w:rsid w:val="43063FEF"/>
    <w:rsid w:val="43385324"/>
    <w:rsid w:val="4351E9E1"/>
    <w:rsid w:val="43C70FD5"/>
    <w:rsid w:val="44979935"/>
    <w:rsid w:val="44BEEC9F"/>
    <w:rsid w:val="44DB6488"/>
    <w:rsid w:val="44F2B64A"/>
    <w:rsid w:val="450355CF"/>
    <w:rsid w:val="4530A6A2"/>
    <w:rsid w:val="4557E2A8"/>
    <w:rsid w:val="457B3E8D"/>
    <w:rsid w:val="459AB625"/>
    <w:rsid w:val="45A1FE85"/>
    <w:rsid w:val="45BBF546"/>
    <w:rsid w:val="4669A4AB"/>
    <w:rsid w:val="467BE734"/>
    <w:rsid w:val="46E507E8"/>
    <w:rsid w:val="47570DAF"/>
    <w:rsid w:val="47841681"/>
    <w:rsid w:val="484744CD"/>
    <w:rsid w:val="48704A1A"/>
    <w:rsid w:val="48A825A5"/>
    <w:rsid w:val="49260E00"/>
    <w:rsid w:val="49263FD6"/>
    <w:rsid w:val="499EDDD4"/>
    <w:rsid w:val="49C19B5C"/>
    <w:rsid w:val="49C508B0"/>
    <w:rsid w:val="4A3B3874"/>
    <w:rsid w:val="4AB327F0"/>
    <w:rsid w:val="4AE09569"/>
    <w:rsid w:val="4B5A6FEA"/>
    <w:rsid w:val="4C101DCC"/>
    <w:rsid w:val="4C75755E"/>
    <w:rsid w:val="4CFDC412"/>
    <w:rsid w:val="4D240E91"/>
    <w:rsid w:val="4D6BD692"/>
    <w:rsid w:val="4D6EAA56"/>
    <w:rsid w:val="4DAAC9AE"/>
    <w:rsid w:val="4E1504A8"/>
    <w:rsid w:val="4E251968"/>
    <w:rsid w:val="4E5DF6AB"/>
    <w:rsid w:val="4EA743B8"/>
    <w:rsid w:val="4EECB35B"/>
    <w:rsid w:val="4EFDE575"/>
    <w:rsid w:val="5021A4DF"/>
    <w:rsid w:val="502D6DD8"/>
    <w:rsid w:val="5074D6B5"/>
    <w:rsid w:val="509A45D8"/>
    <w:rsid w:val="51A66305"/>
    <w:rsid w:val="51DFA5D1"/>
    <w:rsid w:val="52072079"/>
    <w:rsid w:val="5217F6A9"/>
    <w:rsid w:val="52B0C83C"/>
    <w:rsid w:val="52C92CE4"/>
    <w:rsid w:val="53119F5B"/>
    <w:rsid w:val="5323C80F"/>
    <w:rsid w:val="53479AD3"/>
    <w:rsid w:val="53B356D0"/>
    <w:rsid w:val="53C17C87"/>
    <w:rsid w:val="53E3504C"/>
    <w:rsid w:val="53FE9C1B"/>
    <w:rsid w:val="53FEAE6C"/>
    <w:rsid w:val="540244D9"/>
    <w:rsid w:val="5431D211"/>
    <w:rsid w:val="54400735"/>
    <w:rsid w:val="549451D0"/>
    <w:rsid w:val="54B3B4A0"/>
    <w:rsid w:val="54C518D3"/>
    <w:rsid w:val="54CEC12E"/>
    <w:rsid w:val="54E103B7"/>
    <w:rsid w:val="54FF4B64"/>
    <w:rsid w:val="5526B1A3"/>
    <w:rsid w:val="55689372"/>
    <w:rsid w:val="55A2A203"/>
    <w:rsid w:val="55A9C540"/>
    <w:rsid w:val="55AFB570"/>
    <w:rsid w:val="55B576EC"/>
    <w:rsid w:val="55C91A7E"/>
    <w:rsid w:val="56282B35"/>
    <w:rsid w:val="5629A104"/>
    <w:rsid w:val="565C4B15"/>
    <w:rsid w:val="5661DABB"/>
    <w:rsid w:val="566AC460"/>
    <w:rsid w:val="5698FB6A"/>
    <w:rsid w:val="56EB1438"/>
    <w:rsid w:val="5709B653"/>
    <w:rsid w:val="57126D27"/>
    <w:rsid w:val="5752642F"/>
    <w:rsid w:val="5778143B"/>
    <w:rsid w:val="579F2729"/>
    <w:rsid w:val="57A7E693"/>
    <w:rsid w:val="57C0C233"/>
    <w:rsid w:val="582148FC"/>
    <w:rsid w:val="583F688C"/>
    <w:rsid w:val="58414102"/>
    <w:rsid w:val="584376A9"/>
    <w:rsid w:val="588F2B33"/>
    <w:rsid w:val="58D1F098"/>
    <w:rsid w:val="59034042"/>
    <w:rsid w:val="595E74EA"/>
    <w:rsid w:val="596AA63D"/>
    <w:rsid w:val="59AF05B4"/>
    <w:rsid w:val="5A1C1822"/>
    <w:rsid w:val="5A721DD5"/>
    <w:rsid w:val="5A8C0F80"/>
    <w:rsid w:val="5AA2D9FD"/>
    <w:rsid w:val="5AA4A43F"/>
    <w:rsid w:val="5B429639"/>
    <w:rsid w:val="5B429A13"/>
    <w:rsid w:val="5B49EF26"/>
    <w:rsid w:val="5B4F164B"/>
    <w:rsid w:val="5BA49E48"/>
    <w:rsid w:val="5BC239AC"/>
    <w:rsid w:val="5BCB5901"/>
    <w:rsid w:val="5BD7A225"/>
    <w:rsid w:val="5C05801B"/>
    <w:rsid w:val="5C3C4D79"/>
    <w:rsid w:val="5CCA5DA9"/>
    <w:rsid w:val="5D71FFB2"/>
    <w:rsid w:val="5D8E3912"/>
    <w:rsid w:val="5DA6CFD3"/>
    <w:rsid w:val="5DF39B63"/>
    <w:rsid w:val="5DF9369C"/>
    <w:rsid w:val="5E546090"/>
    <w:rsid w:val="5E5EE38F"/>
    <w:rsid w:val="5EA5007C"/>
    <w:rsid w:val="5EA8785A"/>
    <w:rsid w:val="5EF1239A"/>
    <w:rsid w:val="5F1E8E9C"/>
    <w:rsid w:val="5F491FA2"/>
    <w:rsid w:val="5F7E6A7C"/>
    <w:rsid w:val="6033FF6B"/>
    <w:rsid w:val="60368F64"/>
    <w:rsid w:val="6037475C"/>
    <w:rsid w:val="605BB643"/>
    <w:rsid w:val="60713150"/>
    <w:rsid w:val="60CFF1B1"/>
    <w:rsid w:val="60E608C8"/>
    <w:rsid w:val="60E624B6"/>
    <w:rsid w:val="61A2F9CB"/>
    <w:rsid w:val="622E2131"/>
    <w:rsid w:val="6239556A"/>
    <w:rsid w:val="625F4200"/>
    <w:rsid w:val="627A6D33"/>
    <w:rsid w:val="62D14C59"/>
    <w:rsid w:val="6318E100"/>
    <w:rsid w:val="631BB252"/>
    <w:rsid w:val="63E576D4"/>
    <w:rsid w:val="63EE924F"/>
    <w:rsid w:val="63F01490"/>
    <w:rsid w:val="643E6463"/>
    <w:rsid w:val="6457A86B"/>
    <w:rsid w:val="654A3219"/>
    <w:rsid w:val="664B91BD"/>
    <w:rsid w:val="6678F3E6"/>
    <w:rsid w:val="668DFFB4"/>
    <w:rsid w:val="66DA44F8"/>
    <w:rsid w:val="6726DBB5"/>
    <w:rsid w:val="6764115B"/>
    <w:rsid w:val="67728A63"/>
    <w:rsid w:val="67FB5F7C"/>
    <w:rsid w:val="68040068"/>
    <w:rsid w:val="6899EBCD"/>
    <w:rsid w:val="68BFD863"/>
    <w:rsid w:val="68F0E7DC"/>
    <w:rsid w:val="69775B3B"/>
    <w:rsid w:val="699DD58E"/>
    <w:rsid w:val="69AB91E2"/>
    <w:rsid w:val="6A2BFCC8"/>
    <w:rsid w:val="6A579B5F"/>
    <w:rsid w:val="6A775408"/>
    <w:rsid w:val="6B995AD4"/>
    <w:rsid w:val="6C14E54F"/>
    <w:rsid w:val="6C45E2D0"/>
    <w:rsid w:val="6C517429"/>
    <w:rsid w:val="6C8A7128"/>
    <w:rsid w:val="6C966B18"/>
    <w:rsid w:val="6CA492CE"/>
    <w:rsid w:val="6CF89B60"/>
    <w:rsid w:val="6D172B2A"/>
    <w:rsid w:val="6D392086"/>
    <w:rsid w:val="6D3B2616"/>
    <w:rsid w:val="6D491642"/>
    <w:rsid w:val="6D497444"/>
    <w:rsid w:val="6D72E023"/>
    <w:rsid w:val="6DA17DAF"/>
    <w:rsid w:val="6DA9B336"/>
    <w:rsid w:val="6E1B27BF"/>
    <w:rsid w:val="6E30DAB3"/>
    <w:rsid w:val="6E42E3AD"/>
    <w:rsid w:val="6ED1C4E4"/>
    <w:rsid w:val="6EF27FBD"/>
    <w:rsid w:val="6F2E1D85"/>
    <w:rsid w:val="6F57728C"/>
    <w:rsid w:val="6F5858C3"/>
    <w:rsid w:val="6F6233D3"/>
    <w:rsid w:val="6F94C117"/>
    <w:rsid w:val="6FF560C0"/>
    <w:rsid w:val="70301C81"/>
    <w:rsid w:val="7075D521"/>
    <w:rsid w:val="719D5BC9"/>
    <w:rsid w:val="71FF4E0C"/>
    <w:rsid w:val="7264A3A7"/>
    <w:rsid w:val="72C16DA5"/>
    <w:rsid w:val="73269A46"/>
    <w:rsid w:val="73334196"/>
    <w:rsid w:val="73347B1E"/>
    <w:rsid w:val="736D1E0E"/>
    <w:rsid w:val="739592A1"/>
    <w:rsid w:val="73A3911A"/>
    <w:rsid w:val="73BDF97A"/>
    <w:rsid w:val="73CABFB2"/>
    <w:rsid w:val="73D58D88"/>
    <w:rsid w:val="740A784D"/>
    <w:rsid w:val="74378A1F"/>
    <w:rsid w:val="7476DD5B"/>
    <w:rsid w:val="74A4595F"/>
    <w:rsid w:val="74CF3277"/>
    <w:rsid w:val="74E715FC"/>
    <w:rsid w:val="74E83E2E"/>
    <w:rsid w:val="7510E1B8"/>
    <w:rsid w:val="75350C78"/>
    <w:rsid w:val="765DA390"/>
    <w:rsid w:val="7694B8AC"/>
    <w:rsid w:val="76B02200"/>
    <w:rsid w:val="76EFE2A0"/>
    <w:rsid w:val="77010189"/>
    <w:rsid w:val="7702E3DF"/>
    <w:rsid w:val="771DD67E"/>
    <w:rsid w:val="7729B08A"/>
    <w:rsid w:val="7750B222"/>
    <w:rsid w:val="77594876"/>
    <w:rsid w:val="777A3525"/>
    <w:rsid w:val="778E00AD"/>
    <w:rsid w:val="77902BBC"/>
    <w:rsid w:val="77B01198"/>
    <w:rsid w:val="78635EEE"/>
    <w:rsid w:val="78867E49"/>
    <w:rsid w:val="78CE19F7"/>
    <w:rsid w:val="7958D123"/>
    <w:rsid w:val="79AE611C"/>
    <w:rsid w:val="79CD3F21"/>
    <w:rsid w:val="7A37C21A"/>
    <w:rsid w:val="7A4B2800"/>
    <w:rsid w:val="7A866243"/>
    <w:rsid w:val="7AB94C75"/>
    <w:rsid w:val="7AC027B1"/>
    <w:rsid w:val="7AF87C8D"/>
    <w:rsid w:val="7B1B78E3"/>
    <w:rsid w:val="7B2BD85E"/>
    <w:rsid w:val="7BF60CFE"/>
    <w:rsid w:val="7C0E87B8"/>
    <w:rsid w:val="7C5C5169"/>
    <w:rsid w:val="7C68E763"/>
    <w:rsid w:val="7D36D011"/>
    <w:rsid w:val="7D45C9F1"/>
    <w:rsid w:val="7D6DF77E"/>
    <w:rsid w:val="7DD5D35A"/>
    <w:rsid w:val="7DDB312A"/>
    <w:rsid w:val="7E46C1F3"/>
    <w:rsid w:val="7E6325CF"/>
    <w:rsid w:val="7EBB54A8"/>
    <w:rsid w:val="7EDC32C9"/>
    <w:rsid w:val="7F538E80"/>
    <w:rsid w:val="7F641634"/>
    <w:rsid w:val="7FD4BA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6F2B"/>
  <w15:chartTrackingRefBased/>
  <w15:docId w15:val="{5323245F-71D9-4216-9B06-0AE8391A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5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95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759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A93A66"/>
    <w:pPr>
      <w:spacing w:after="0" w:line="240" w:lineRule="auto"/>
    </w:pPr>
  </w:style>
  <w:style w:type="paragraph" w:styleId="Paragraphedeliste">
    <w:name w:val="List Paragraph"/>
    <w:basedOn w:val="Normal"/>
    <w:uiPriority w:val="34"/>
    <w:qFormat/>
    <w:rsid w:val="00A944AE"/>
    <w:pPr>
      <w:ind w:left="720"/>
      <w:contextualSpacing/>
    </w:pPr>
  </w:style>
  <w:style w:type="paragraph" w:styleId="Sansinterligne">
    <w:name w:val="No Spacing"/>
    <w:uiPriority w:val="1"/>
    <w:qFormat/>
    <w:rsid w:val="00E217B7"/>
    <w:pPr>
      <w:spacing w:after="0" w:line="240" w:lineRule="auto"/>
    </w:pPr>
  </w:style>
  <w:style w:type="paragraph" w:styleId="En-tte">
    <w:name w:val="header"/>
    <w:basedOn w:val="Normal"/>
    <w:link w:val="En-tteCar"/>
    <w:uiPriority w:val="99"/>
    <w:unhideWhenUsed/>
    <w:rsid w:val="008819FA"/>
    <w:pPr>
      <w:tabs>
        <w:tab w:val="center" w:pos="4513"/>
        <w:tab w:val="right" w:pos="9026"/>
      </w:tabs>
      <w:spacing w:after="0" w:line="240" w:lineRule="auto"/>
    </w:pPr>
  </w:style>
  <w:style w:type="character" w:customStyle="1" w:styleId="En-tteCar">
    <w:name w:val="En-tête Car"/>
    <w:basedOn w:val="Policepardfaut"/>
    <w:link w:val="En-tte"/>
    <w:uiPriority w:val="99"/>
    <w:rsid w:val="008819FA"/>
  </w:style>
  <w:style w:type="paragraph" w:styleId="Pieddepage">
    <w:name w:val="footer"/>
    <w:basedOn w:val="Normal"/>
    <w:link w:val="PieddepageCar"/>
    <w:uiPriority w:val="99"/>
    <w:unhideWhenUsed/>
    <w:rsid w:val="008819F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819FA"/>
  </w:style>
  <w:style w:type="paragraph" w:styleId="Bibliographie">
    <w:name w:val="Bibliography"/>
    <w:basedOn w:val="Normal"/>
    <w:next w:val="Normal"/>
    <w:uiPriority w:val="37"/>
    <w:unhideWhenUsed/>
    <w:rsid w:val="008737DA"/>
    <w:pPr>
      <w:spacing w:after="0" w:line="480" w:lineRule="auto"/>
      <w:ind w:left="720" w:hanging="720"/>
    </w:pPr>
  </w:style>
  <w:style w:type="character" w:styleId="Marquedecommentaire">
    <w:name w:val="annotation reference"/>
    <w:basedOn w:val="Policepardfaut"/>
    <w:uiPriority w:val="99"/>
    <w:semiHidden/>
    <w:unhideWhenUsed/>
    <w:rsid w:val="00AD636A"/>
    <w:rPr>
      <w:sz w:val="16"/>
      <w:szCs w:val="16"/>
    </w:rPr>
  </w:style>
  <w:style w:type="paragraph" w:styleId="Commentaire">
    <w:name w:val="annotation text"/>
    <w:basedOn w:val="Normal"/>
    <w:link w:val="CommentaireCar"/>
    <w:uiPriority w:val="99"/>
    <w:unhideWhenUsed/>
    <w:rsid w:val="00AD636A"/>
    <w:pPr>
      <w:spacing w:line="240" w:lineRule="auto"/>
    </w:pPr>
    <w:rPr>
      <w:sz w:val="20"/>
      <w:szCs w:val="20"/>
    </w:rPr>
  </w:style>
  <w:style w:type="character" w:customStyle="1" w:styleId="CommentaireCar">
    <w:name w:val="Commentaire Car"/>
    <w:basedOn w:val="Policepardfaut"/>
    <w:link w:val="Commentaire"/>
    <w:uiPriority w:val="99"/>
    <w:rsid w:val="00AD636A"/>
    <w:rPr>
      <w:sz w:val="20"/>
      <w:szCs w:val="20"/>
    </w:rPr>
  </w:style>
  <w:style w:type="paragraph" w:styleId="Objetducommentaire">
    <w:name w:val="annotation subject"/>
    <w:basedOn w:val="Commentaire"/>
    <w:next w:val="Commentaire"/>
    <w:link w:val="ObjetducommentaireCar"/>
    <w:uiPriority w:val="99"/>
    <w:semiHidden/>
    <w:unhideWhenUsed/>
    <w:rsid w:val="00AD636A"/>
    <w:rPr>
      <w:b/>
      <w:bCs/>
    </w:rPr>
  </w:style>
  <w:style w:type="character" w:customStyle="1" w:styleId="ObjetducommentaireCar">
    <w:name w:val="Objet du commentaire Car"/>
    <w:basedOn w:val="CommentaireCar"/>
    <w:link w:val="Objetducommentaire"/>
    <w:uiPriority w:val="99"/>
    <w:semiHidden/>
    <w:rsid w:val="00AD636A"/>
    <w:rPr>
      <w:b/>
      <w:bCs/>
      <w:sz w:val="20"/>
      <w:szCs w:val="20"/>
    </w:rPr>
  </w:style>
  <w:style w:type="character" w:styleId="Lienhypertexte">
    <w:name w:val="Hyperlink"/>
    <w:basedOn w:val="Policepardfaut"/>
    <w:uiPriority w:val="99"/>
    <w:unhideWhenUsed/>
    <w:rsid w:val="00D10323"/>
    <w:rPr>
      <w:color w:val="0563C1" w:themeColor="hyperlink"/>
      <w:u w:val="single"/>
    </w:rPr>
  </w:style>
  <w:style w:type="character" w:customStyle="1" w:styleId="Titre1Car">
    <w:name w:val="Titre 1 Car"/>
    <w:basedOn w:val="Policepardfaut"/>
    <w:link w:val="Titre1"/>
    <w:uiPriority w:val="9"/>
    <w:rsid w:val="00595A0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95A0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7596B"/>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573944"/>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612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40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74148-AB07-4F40-A1D2-1B9D6CA2C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7624</Words>
  <Characters>41934</Characters>
  <Application>Microsoft Office Word</Application>
  <DocSecurity>0</DocSecurity>
  <Lines>349</Lines>
  <Paragraphs>98</Paragraphs>
  <ScaleCrop>false</ScaleCrop>
  <Company/>
  <LinksUpToDate>false</LinksUpToDate>
  <CharactersWithSpaces>49460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sanvito</dc:creator>
  <cp:keywords/>
  <dc:description/>
  <cp:lastModifiedBy>Greta Dobetsberger</cp:lastModifiedBy>
  <cp:revision>2</cp:revision>
  <dcterms:created xsi:type="dcterms:W3CDTF">2023-11-10T23:26:00Z</dcterms:created>
  <dcterms:modified xsi:type="dcterms:W3CDTF">2023-11-10T23:26:00Z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id="FWlm6Xex"/&gt;&lt;style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